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3944" w14:textId="0F77D5D6" w:rsidR="00E83755" w:rsidRDefault="00F27EF4" w:rsidP="00D17D31">
      <w:pPr>
        <w:pStyle w:val="Heading1"/>
        <w:spacing w:line="360" w:lineRule="auto"/>
        <w:rPr>
          <w:rFonts w:ascii="Times New Roman" w:hAnsi="Times New Roman" w:cs="Times New Roman"/>
          <w:b/>
          <w:bCs/>
          <w:color w:val="auto"/>
          <w:sz w:val="28"/>
          <w:szCs w:val="28"/>
        </w:rPr>
      </w:pPr>
      <w:bookmarkStart w:id="0" w:name="_Toc149126632"/>
      <w:r w:rsidRPr="00F26C82">
        <w:rPr>
          <w:rFonts w:ascii="Times New Roman" w:hAnsi="Times New Roman" w:cs="Times New Roman"/>
          <w:b/>
          <w:bCs/>
          <w:color w:val="auto"/>
          <w:sz w:val="28"/>
          <w:szCs w:val="28"/>
        </w:rPr>
        <w:t>Chapter 2:</w:t>
      </w:r>
      <w:r w:rsidR="2FCEE949" w:rsidRPr="00F26C82">
        <w:rPr>
          <w:rFonts w:ascii="Times New Roman" w:hAnsi="Times New Roman" w:cs="Times New Roman"/>
          <w:b/>
          <w:bCs/>
          <w:color w:val="auto"/>
          <w:sz w:val="28"/>
          <w:szCs w:val="28"/>
        </w:rPr>
        <w:t xml:space="preserve"> </w:t>
      </w:r>
      <w:r w:rsidR="00FD09F7" w:rsidRPr="00F26C82">
        <w:rPr>
          <w:rFonts w:ascii="Times New Roman" w:hAnsi="Times New Roman" w:cs="Times New Roman"/>
          <w:b/>
          <w:bCs/>
          <w:color w:val="auto"/>
          <w:sz w:val="28"/>
          <w:szCs w:val="28"/>
        </w:rPr>
        <w:t xml:space="preserve">Sharing is caring - </w:t>
      </w:r>
      <w:r w:rsidR="2FCEE949" w:rsidRPr="00F26C82">
        <w:rPr>
          <w:rFonts w:ascii="Times New Roman" w:hAnsi="Times New Roman" w:cs="Times New Roman"/>
          <w:b/>
          <w:bCs/>
          <w:color w:val="auto"/>
          <w:sz w:val="28"/>
          <w:szCs w:val="28"/>
        </w:rPr>
        <w:t xml:space="preserve">The </w:t>
      </w:r>
      <w:r w:rsidR="00E83755" w:rsidRPr="00F26C82">
        <w:rPr>
          <w:rFonts w:ascii="Times New Roman" w:hAnsi="Times New Roman" w:cs="Times New Roman"/>
          <w:b/>
          <w:bCs/>
          <w:color w:val="auto"/>
          <w:sz w:val="28"/>
          <w:szCs w:val="28"/>
        </w:rPr>
        <w:t xml:space="preserve">evolution </w:t>
      </w:r>
      <w:r w:rsidR="2FCEE949" w:rsidRPr="00F26C82">
        <w:rPr>
          <w:rFonts w:ascii="Times New Roman" w:hAnsi="Times New Roman" w:cs="Times New Roman"/>
          <w:b/>
          <w:bCs/>
          <w:color w:val="auto"/>
          <w:sz w:val="28"/>
          <w:szCs w:val="28"/>
        </w:rPr>
        <w:t>of communal roosting</w:t>
      </w:r>
      <w:r w:rsidR="16D1FA76" w:rsidRPr="00F26C82">
        <w:rPr>
          <w:rFonts w:ascii="Times New Roman" w:hAnsi="Times New Roman" w:cs="Times New Roman"/>
          <w:b/>
          <w:bCs/>
          <w:color w:val="auto"/>
          <w:sz w:val="28"/>
          <w:szCs w:val="28"/>
        </w:rPr>
        <w:t xml:space="preserve"> </w:t>
      </w:r>
      <w:r w:rsidR="00E83755" w:rsidRPr="00F26C82">
        <w:rPr>
          <w:rFonts w:ascii="Times New Roman" w:hAnsi="Times New Roman" w:cs="Times New Roman"/>
          <w:b/>
          <w:bCs/>
          <w:color w:val="auto"/>
          <w:sz w:val="28"/>
          <w:szCs w:val="28"/>
        </w:rPr>
        <w:t xml:space="preserve">behavior </w:t>
      </w:r>
      <w:r w:rsidR="16D1FA76" w:rsidRPr="00F26C82">
        <w:rPr>
          <w:rFonts w:ascii="Times New Roman" w:hAnsi="Times New Roman" w:cs="Times New Roman"/>
          <w:b/>
          <w:bCs/>
          <w:color w:val="auto"/>
          <w:sz w:val="28"/>
          <w:szCs w:val="28"/>
        </w:rPr>
        <w:t>in</w:t>
      </w:r>
      <w:r w:rsidR="00E83755" w:rsidRPr="00F26C82">
        <w:rPr>
          <w:rFonts w:ascii="Times New Roman" w:hAnsi="Times New Roman" w:cs="Times New Roman"/>
          <w:b/>
          <w:bCs/>
          <w:color w:val="auto"/>
          <w:sz w:val="28"/>
          <w:szCs w:val="28"/>
        </w:rPr>
        <w:t xml:space="preserve"> birds</w:t>
      </w:r>
      <w:bookmarkEnd w:id="0"/>
      <w:r w:rsidR="00E83755" w:rsidRPr="00F26C82">
        <w:rPr>
          <w:rFonts w:ascii="Times New Roman" w:hAnsi="Times New Roman" w:cs="Times New Roman"/>
          <w:b/>
          <w:bCs/>
          <w:color w:val="auto"/>
          <w:sz w:val="28"/>
          <w:szCs w:val="28"/>
        </w:rPr>
        <w:t xml:space="preserve"> </w:t>
      </w:r>
    </w:p>
    <w:p w14:paraId="5B87FEE0" w14:textId="77777777" w:rsidR="006B768C" w:rsidRPr="00F26C82" w:rsidRDefault="006B768C" w:rsidP="00F26C82"/>
    <w:p w14:paraId="546594F4" w14:textId="75AEC03C" w:rsidR="00A265DB" w:rsidRDefault="00A265DB" w:rsidP="004F5E8F">
      <w:pPr>
        <w:spacing w:line="360" w:lineRule="auto"/>
        <w:jc w:val="both"/>
        <w:rPr>
          <w:rFonts w:ascii="Times New Roman" w:eastAsia="Times New Roman" w:hAnsi="Times New Roman" w:cs="Times New Roman"/>
          <w:b/>
          <w:bCs/>
          <w:sz w:val="24"/>
          <w:szCs w:val="24"/>
        </w:rPr>
      </w:pPr>
      <w:r w:rsidRPr="002A0DF9">
        <w:rPr>
          <w:rFonts w:ascii="Times New Roman" w:eastAsia="Times New Roman" w:hAnsi="Times New Roman" w:cs="Times New Roman"/>
          <w:b/>
          <w:bCs/>
          <w:sz w:val="24"/>
          <w:szCs w:val="24"/>
        </w:rPr>
        <w:t>Introduction</w:t>
      </w:r>
    </w:p>
    <w:p w14:paraId="255A2966" w14:textId="1FB70C84" w:rsidR="00F232FA" w:rsidRDefault="00383136" w:rsidP="004F5E8F">
      <w:pPr>
        <w:spacing w:line="360" w:lineRule="auto"/>
        <w:jc w:val="both"/>
        <w:rPr>
          <w:rFonts w:ascii="Times New Roman" w:eastAsia="Times New Roman" w:hAnsi="Times New Roman" w:cs="Times New Roman"/>
          <w:b/>
          <w:bCs/>
          <w:sz w:val="24"/>
          <w:szCs w:val="24"/>
        </w:rPr>
      </w:pPr>
      <w:hyperlink r:id="rId8" w:anchor="preview" w:history="1">
        <w:r w:rsidR="00E84273" w:rsidRPr="004078CB">
          <w:rPr>
            <w:rStyle w:val="Hyperlink"/>
            <w:rFonts w:ascii="Times New Roman" w:eastAsia="Times New Roman" w:hAnsi="Times New Roman" w:cs="Times New Roman"/>
            <w:b/>
            <w:bCs/>
            <w:sz w:val="24"/>
            <w:szCs w:val="24"/>
          </w:rPr>
          <w:t>https://www.publish.csiro.au/book/7130#preview</w:t>
        </w:r>
      </w:hyperlink>
    </w:p>
    <w:p w14:paraId="39101D50" w14:textId="0BD62B37" w:rsidR="00E84273" w:rsidRDefault="00E84273"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Key word: local enhancement</w:t>
      </w:r>
    </w:p>
    <w:p w14:paraId="0CE2191C" w14:textId="3B53AD23" w:rsidR="00E84273" w:rsidRDefault="00383136" w:rsidP="004F5E8F">
      <w:pPr>
        <w:spacing w:line="360" w:lineRule="auto"/>
        <w:jc w:val="both"/>
        <w:rPr>
          <w:rFonts w:ascii="Times New Roman" w:eastAsia="Times New Roman" w:hAnsi="Times New Roman" w:cs="Times New Roman"/>
          <w:b/>
          <w:bCs/>
          <w:sz w:val="24"/>
          <w:szCs w:val="24"/>
        </w:rPr>
      </w:pPr>
      <w:hyperlink r:id="rId9" w:history="1">
        <w:r w:rsidR="00A658C9" w:rsidRPr="004078CB">
          <w:rPr>
            <w:rStyle w:val="Hyperlink"/>
            <w:rFonts w:ascii="Times New Roman" w:eastAsia="Times New Roman" w:hAnsi="Times New Roman" w:cs="Times New Roman"/>
            <w:b/>
            <w:bCs/>
            <w:sz w:val="24"/>
            <w:szCs w:val="24"/>
          </w:rPr>
          <w:t>file:///C:/Users/sandracd/Downloads/1312102.pdf</w:t>
        </w:r>
      </w:hyperlink>
    </w:p>
    <w:p w14:paraId="7ABBD35B" w14:textId="77777777" w:rsidR="00E40CE3" w:rsidRPr="002A0DF9" w:rsidRDefault="00E40CE3" w:rsidP="004F5E8F">
      <w:pPr>
        <w:spacing w:line="360" w:lineRule="auto"/>
        <w:jc w:val="both"/>
        <w:rPr>
          <w:rFonts w:ascii="Times New Roman" w:eastAsia="Times New Roman" w:hAnsi="Times New Roman" w:cs="Times New Roman"/>
          <w:b/>
          <w:bCs/>
          <w:sz w:val="24"/>
          <w:szCs w:val="24"/>
        </w:rPr>
      </w:pPr>
    </w:p>
    <w:p w14:paraId="3BBCB900" w14:textId="697EEA17" w:rsidR="004C2663" w:rsidRDefault="00CB0F5A" w:rsidP="00E47BE5">
      <w:pPr>
        <w:spacing w:line="360" w:lineRule="auto"/>
        <w:jc w:val="both"/>
        <w:rPr>
          <w:rFonts w:ascii="Times New Roman" w:hAnsi="Times New Roman" w:cs="Times New Roman"/>
          <w:sz w:val="24"/>
          <w:szCs w:val="24"/>
        </w:rPr>
      </w:pPr>
      <w:r w:rsidRPr="3414CA4B">
        <w:rPr>
          <w:rFonts w:ascii="Times New Roman" w:eastAsia="Times New Roman" w:hAnsi="Times New Roman" w:cs="Times New Roman"/>
          <w:sz w:val="24"/>
          <w:szCs w:val="24"/>
        </w:rPr>
        <w:t>Communal roost</w:t>
      </w:r>
      <w:r w:rsidR="00CA24FE">
        <w:rPr>
          <w:rFonts w:ascii="Times New Roman" w:eastAsia="Times New Roman" w:hAnsi="Times New Roman" w:cs="Times New Roman"/>
          <w:sz w:val="24"/>
          <w:szCs w:val="24"/>
        </w:rPr>
        <w:t>s</w:t>
      </w:r>
      <w:r w:rsidRPr="3414CA4B">
        <w:rPr>
          <w:rFonts w:ascii="Times New Roman" w:eastAsia="Times New Roman" w:hAnsi="Times New Roman" w:cs="Times New Roman"/>
          <w:sz w:val="24"/>
          <w:szCs w:val="24"/>
        </w:rPr>
        <w:t xml:space="preserve"> </w:t>
      </w:r>
      <w:r w:rsidR="00CA24FE">
        <w:rPr>
          <w:rFonts w:ascii="Times New Roman" w:eastAsia="Times New Roman" w:hAnsi="Times New Roman" w:cs="Times New Roman"/>
          <w:sz w:val="24"/>
          <w:szCs w:val="24"/>
        </w:rPr>
        <w:t>are</w:t>
      </w:r>
      <w:r w:rsidR="001F2B9A" w:rsidRPr="3414CA4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aggregation</w:t>
      </w:r>
      <w:r w:rsidR="00CA24FE">
        <w:rPr>
          <w:rFonts w:ascii="Times New Roman" w:eastAsia="Times New Roman" w:hAnsi="Times New Roman" w:cs="Times New Roman"/>
          <w:sz w:val="24"/>
          <w:szCs w:val="24"/>
        </w:rPr>
        <w:t>s</w:t>
      </w:r>
      <w:r w:rsidR="00345C48" w:rsidRPr="3414CA4B">
        <w:rPr>
          <w:rFonts w:ascii="Times New Roman" w:eastAsia="Times New Roman" w:hAnsi="Times New Roman" w:cs="Times New Roman"/>
          <w:sz w:val="24"/>
          <w:szCs w:val="24"/>
        </w:rPr>
        <w:t xml:space="preserve"> of</w:t>
      </w:r>
      <w:r w:rsidR="00282AE5">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 xml:space="preserve">unrelated </w:t>
      </w:r>
      <w:r w:rsidR="00FB57E6">
        <w:rPr>
          <w:rFonts w:ascii="Times New Roman" w:eastAsia="Times New Roman" w:hAnsi="Times New Roman" w:cs="Times New Roman"/>
          <w:sz w:val="24"/>
          <w:szCs w:val="24"/>
        </w:rPr>
        <w:t xml:space="preserve">individuals (either </w:t>
      </w:r>
      <w:r w:rsidR="00010501">
        <w:rPr>
          <w:rFonts w:ascii="Times New Roman" w:eastAsia="Times New Roman" w:hAnsi="Times New Roman" w:cs="Times New Roman"/>
          <w:sz w:val="24"/>
          <w:szCs w:val="24"/>
        </w:rPr>
        <w:t xml:space="preserve">con- </w:t>
      </w:r>
      <w:r w:rsidR="00FB57E6">
        <w:rPr>
          <w:rFonts w:ascii="Times New Roman" w:eastAsia="Times New Roman" w:hAnsi="Times New Roman" w:cs="Times New Roman"/>
          <w:sz w:val="24"/>
          <w:szCs w:val="24"/>
        </w:rPr>
        <w:t>or</w:t>
      </w:r>
      <w:r w:rsidR="00A1484C">
        <w:rPr>
          <w:rFonts w:ascii="Times New Roman" w:eastAsia="Times New Roman" w:hAnsi="Times New Roman" w:cs="Times New Roman"/>
          <w:sz w:val="24"/>
          <w:szCs w:val="24"/>
        </w:rPr>
        <w:t xml:space="preserve"> </w:t>
      </w:r>
      <w:r w:rsidR="00010501">
        <w:rPr>
          <w:rFonts w:ascii="Times New Roman" w:eastAsia="Times New Roman" w:hAnsi="Times New Roman" w:cs="Times New Roman"/>
          <w:sz w:val="24"/>
          <w:szCs w:val="24"/>
        </w:rPr>
        <w:t>heterospecific</w:t>
      </w:r>
      <w:r w:rsidR="00A1484C">
        <w:rPr>
          <w:rFonts w:ascii="Times New Roman" w:eastAsia="Times New Roman" w:hAnsi="Times New Roman" w:cs="Times New Roman"/>
          <w:sz w:val="24"/>
          <w:szCs w:val="24"/>
        </w:rPr>
        <w:t>)</w:t>
      </w:r>
      <w:r w:rsidR="00CA2C9B">
        <w:rPr>
          <w:rFonts w:ascii="Times New Roman" w:eastAsia="Times New Roman" w:hAnsi="Times New Roman" w:cs="Times New Roman"/>
          <w:sz w:val="24"/>
          <w:szCs w:val="24"/>
        </w:rPr>
        <w:t xml:space="preserve"> </w:t>
      </w:r>
      <w:r w:rsidR="00345C48" w:rsidRPr="3414CA4B">
        <w:rPr>
          <w:rFonts w:ascii="Times New Roman" w:eastAsia="Times New Roman" w:hAnsi="Times New Roman" w:cs="Times New Roman"/>
          <w:sz w:val="24"/>
          <w:szCs w:val="24"/>
        </w:rPr>
        <w:t>that spend the resting period</w:t>
      </w:r>
      <w:r w:rsidR="00010501">
        <w:rPr>
          <w:rFonts w:ascii="Times New Roman" w:eastAsia="Times New Roman" w:hAnsi="Times New Roman" w:cs="Times New Roman"/>
          <w:sz w:val="24"/>
          <w:szCs w:val="24"/>
        </w:rPr>
        <w:t xml:space="preserve"> (either </w:t>
      </w:r>
      <w:r w:rsidR="00010501" w:rsidRPr="3414CA4B">
        <w:rPr>
          <w:rFonts w:ascii="Times New Roman" w:eastAsia="Times New Roman" w:hAnsi="Times New Roman" w:cs="Times New Roman"/>
          <w:sz w:val="24"/>
          <w:szCs w:val="24"/>
        </w:rPr>
        <w:t>diurnal or nocturnal</w:t>
      </w:r>
      <w:r w:rsidR="00010501">
        <w:rPr>
          <w:rFonts w:ascii="Times New Roman" w:eastAsia="Times New Roman" w:hAnsi="Times New Roman" w:cs="Times New Roman"/>
          <w:sz w:val="24"/>
          <w:szCs w:val="24"/>
        </w:rPr>
        <w:t>)</w:t>
      </w:r>
      <w:r w:rsidR="00345C48" w:rsidRPr="3414CA4B">
        <w:rPr>
          <w:rFonts w:ascii="Times New Roman" w:eastAsia="Times New Roman" w:hAnsi="Times New Roman" w:cs="Times New Roman"/>
          <w:sz w:val="24"/>
          <w:szCs w:val="24"/>
        </w:rPr>
        <w:t xml:space="preserve"> </w:t>
      </w:r>
      <w:r w:rsidR="00345C48" w:rsidRPr="00C82B38">
        <w:rPr>
          <w:rFonts w:ascii="Times New Roman" w:eastAsia="Times New Roman" w:hAnsi="Times New Roman" w:cs="Times New Roman"/>
          <w:sz w:val="24"/>
          <w:szCs w:val="24"/>
        </w:rPr>
        <w:t>together (Laughlin et al. 2014)</w:t>
      </w:r>
      <w:r w:rsidR="0003108F" w:rsidRPr="00C82B38">
        <w:rPr>
          <w:rFonts w:ascii="Times New Roman" w:eastAsia="Times New Roman" w:hAnsi="Times New Roman" w:cs="Times New Roman"/>
          <w:sz w:val="24"/>
          <w:szCs w:val="24"/>
        </w:rPr>
        <w:t xml:space="preserve">. </w:t>
      </w:r>
      <w:r w:rsidR="00150663" w:rsidRPr="00C82B38">
        <w:rPr>
          <w:rFonts w:ascii="Times New Roman" w:eastAsia="Times New Roman" w:hAnsi="Times New Roman" w:cs="Times New Roman"/>
          <w:sz w:val="24"/>
          <w:szCs w:val="24"/>
        </w:rPr>
        <w:t xml:space="preserve">This </w:t>
      </w:r>
      <w:r w:rsidR="00150663">
        <w:rPr>
          <w:rFonts w:ascii="Times New Roman" w:eastAsia="Times New Roman" w:hAnsi="Times New Roman" w:cs="Times New Roman"/>
          <w:sz w:val="24"/>
          <w:szCs w:val="24"/>
        </w:rPr>
        <w:t>behavior is striking given the apparent little benefits</w:t>
      </w:r>
      <w:r w:rsidR="002F392E">
        <w:rPr>
          <w:rFonts w:ascii="Times New Roman" w:eastAsia="Times New Roman" w:hAnsi="Times New Roman" w:cs="Times New Roman"/>
          <w:sz w:val="24"/>
          <w:szCs w:val="24"/>
        </w:rPr>
        <w:t xml:space="preserve"> of sharing</w:t>
      </w:r>
      <w:r w:rsidR="000767B4">
        <w:rPr>
          <w:rFonts w:ascii="Times New Roman" w:eastAsia="Times New Roman" w:hAnsi="Times New Roman" w:cs="Times New Roman"/>
          <w:sz w:val="24"/>
          <w:szCs w:val="24"/>
        </w:rPr>
        <w:t xml:space="preserve"> space </w:t>
      </w:r>
      <w:r w:rsidR="000767B4" w:rsidRPr="00F117E4">
        <w:rPr>
          <w:rFonts w:ascii="Times New Roman" w:eastAsia="Times New Roman" w:hAnsi="Times New Roman" w:cs="Times New Roman"/>
          <w:sz w:val="24"/>
          <w:szCs w:val="24"/>
        </w:rPr>
        <w:t>and resources</w:t>
      </w:r>
      <w:r w:rsidR="002F392E" w:rsidRPr="00F117E4">
        <w:rPr>
          <w:rFonts w:ascii="Times New Roman" w:eastAsia="Times New Roman" w:hAnsi="Times New Roman" w:cs="Times New Roman"/>
          <w:sz w:val="24"/>
          <w:szCs w:val="24"/>
        </w:rPr>
        <w:t xml:space="preserve"> with unrelated individuals.</w:t>
      </w:r>
      <w:r w:rsidR="00CB1F96" w:rsidRPr="00D91073">
        <w:rPr>
          <w:rFonts w:ascii="Times New Roman" w:eastAsia="Times New Roman" w:hAnsi="Times New Roman" w:cs="Times New Roman"/>
          <w:sz w:val="24"/>
          <w:szCs w:val="24"/>
        </w:rPr>
        <w:t xml:space="preserve"> Yet, it </w:t>
      </w:r>
      <w:r w:rsidR="00EE6B90" w:rsidRPr="00D91073">
        <w:rPr>
          <w:rFonts w:ascii="Times New Roman" w:eastAsia="Times New Roman" w:hAnsi="Times New Roman" w:cs="Times New Roman"/>
          <w:sz w:val="24"/>
          <w:szCs w:val="24"/>
        </w:rPr>
        <w:t xml:space="preserve">is seen in </w:t>
      </w:r>
      <w:r w:rsidR="001F2B9A" w:rsidRPr="000664F4">
        <w:rPr>
          <w:rFonts w:ascii="Times New Roman" w:eastAsia="Times New Roman" w:hAnsi="Times New Roman" w:cs="Times New Roman"/>
          <w:sz w:val="24"/>
          <w:szCs w:val="24"/>
        </w:rPr>
        <w:t xml:space="preserve">species across </w:t>
      </w:r>
      <w:r w:rsidR="0003108F" w:rsidRPr="000664F4">
        <w:rPr>
          <w:rFonts w:ascii="Times New Roman" w:eastAsia="Times New Roman" w:hAnsi="Times New Roman" w:cs="Times New Roman"/>
          <w:sz w:val="24"/>
          <w:szCs w:val="24"/>
        </w:rPr>
        <w:t xml:space="preserve">many </w:t>
      </w:r>
      <w:r w:rsidR="001F2B9A" w:rsidRPr="000664F4">
        <w:rPr>
          <w:rFonts w:ascii="Times New Roman" w:eastAsia="Times New Roman" w:hAnsi="Times New Roman" w:cs="Times New Roman"/>
          <w:sz w:val="24"/>
          <w:szCs w:val="24"/>
        </w:rPr>
        <w:t xml:space="preserve">taxa, including fish </w:t>
      </w:r>
      <w:r w:rsidR="001F2B9A" w:rsidRPr="00143A58">
        <w:rPr>
          <w:rFonts w:ascii="Times New Roman" w:hAnsi="Times New Roman" w:cs="Times New Roman"/>
          <w:sz w:val="24"/>
          <w:szCs w:val="24"/>
        </w:rPr>
        <w:t>(Clough and Ladle 1997),</w:t>
      </w:r>
      <w:r w:rsidR="001F2B9A" w:rsidRPr="00143A58">
        <w:rPr>
          <w:rFonts w:ascii="Times New Roman" w:eastAsia="Times New Roman" w:hAnsi="Times New Roman" w:cs="Times New Roman"/>
          <w:sz w:val="24"/>
          <w:szCs w:val="24"/>
        </w:rPr>
        <w:t xml:space="preserve"> </w:t>
      </w:r>
      <w:r w:rsidR="001F2B9A" w:rsidRPr="003B792C">
        <w:rPr>
          <w:rFonts w:ascii="Times New Roman" w:eastAsia="Times New Roman" w:hAnsi="Times New Roman" w:cs="Times New Roman"/>
          <w:sz w:val="24"/>
          <w:szCs w:val="24"/>
        </w:rPr>
        <w:t xml:space="preserve">mammals </w:t>
      </w:r>
      <w:bookmarkStart w:id="1" w:name="_Hlk149121017"/>
      <w:r w:rsidR="008016F7">
        <w:rPr>
          <w:rFonts w:ascii="Times New Roman" w:hAnsi="Times New Roman" w:cs="Times New Roman"/>
          <w:sz w:val="24"/>
          <w:szCs w:val="24"/>
        </w:rPr>
        <w:fldChar w:fldCharType="begin"/>
      </w:r>
      <w:r w:rsidR="008016F7">
        <w:rPr>
          <w:rFonts w:ascii="Times New Roman" w:hAnsi="Times New Roman" w:cs="Times New Roman"/>
          <w:sz w:val="24"/>
          <w:szCs w:val="24"/>
        </w:rPr>
        <w:instrText xml:space="preserve"> ADDIN ZOTERO_ITEM CSL_CITATION {"citationID":"E8Wsj0yZ","properties":{"unsorted":true,"formattedCitation":"(Kunz, 1982; Wilkinson, 1985; Lewis, 1995; Anderson, 1998)","plainCitation":"(Kunz, 1982; Wilkinson, 1985; Lewis, 1995; Anderson, 1998)","noteIndex":0},"citationItems":[{"id":783,"uris":["http://zotero.org/users/6254983/items/7P42W4C2"],"itemData":{"id":783,"type":"book","event-place":"Boston, MA","ISBN":"978-1-4613-3423-1","language":"en","note":"DOI: 10.1007/978-1-4613-3421-7","publisher":"Springer US","publisher-place":"Boston, MA","source":"DOI.org (Crossref)","title":"Ecology of Bats","URL":"http://link.springer.com/10.1007/978-1-4613-3421-7","editor":[{"family":"Kunz","given":"Thomas H."}],"accessed":{"date-parts":[["2023",10,24]]},"issued":{"date-parts":[["1982"]]}}},{"id":796,"uris":["http://zotero.org/users/6254983/items/W9U2K9VS"],"itemData":{"id":796,"type":"article-journal","container-title":"Behavioral Ecology and Sociobiology","DOI":"10.1007/BF00299244","ISSN":"0340-5443, 1432-0762","issue":"2","journalAbbreviation":"Behav Ecol Sociobiol","language":"en","page":"123-134","source":"DOI.org (Crossref)","title":"The social organization of the common vampire bat: II. Mating system, genetic structure, and relatedness","title-short":"The social organization of the common vampire bat","volume":"17","author":[{"family":"Wilkinson","given":"Gerald S."}],"issued":{"date-parts":[["1985",7]]}}},{"id":798,"uris":["http://zotero.org/users/6254983/items/5GZUFM4E"],"itemData":{"id":798,"type":"article-journal","container-title":"Journal of Mammalogy","DOI":"10.2307/1382357","ISSN":"1545-1542, 0022-2372","issue":"2","journalAbbreviation":"Journal of Mammalogy","language":"en","page":"481-496","source":"DOI.org (Crossref)","title":"Roost Fidelity of Bats: A Review","title-short":"Roost Fidelity of Bats","volume":"76","author":[{"family":"Lewis","given":"S. E."}],"issued":{"date-parts":[["1995",5,19]]}}},{"id":797,"uris":["http://zotero.org/users/6254983/items/8DNXP6CV"],"itemData":{"id":797,"type":"article-journal","container-title":"American Journal of Primatology","DOI":"10.1002/(SICI)1098-2345(1998)46:1&lt;63::AID-AJP5&gt;3.0.CO;2-T","ISSN":"02752565, 10982345","issue":"1","journalAbbreviation":"Am. J. Primatol.","language":"en","page":"63-75","source":"DOI.org (Crossref)","title":"Sleep, sleeping sites, and sleep-related activities: Awakening to their significance","title-short":"Sleep, sleeping sites, and sleep-related activities","volume":"46","author":[{"family":"Anderson","given":"James R."}],"issued":{"date-parts":[["1998"]]}}}],"schema":"https://github.com/citation-style-language/schema/raw/master/csl-citation.json"} </w:instrText>
      </w:r>
      <w:r w:rsidR="008016F7">
        <w:rPr>
          <w:rFonts w:ascii="Times New Roman" w:hAnsi="Times New Roman" w:cs="Times New Roman"/>
          <w:sz w:val="24"/>
          <w:szCs w:val="24"/>
        </w:rPr>
        <w:fldChar w:fldCharType="separate"/>
      </w:r>
      <w:r w:rsidR="008016F7" w:rsidRPr="008016F7">
        <w:rPr>
          <w:rFonts w:ascii="Times New Roman" w:hAnsi="Times New Roman" w:cs="Times New Roman"/>
          <w:sz w:val="24"/>
        </w:rPr>
        <w:t>(Kunz, 1982)</w:t>
      </w:r>
      <w:r w:rsidR="008016F7">
        <w:rPr>
          <w:rFonts w:ascii="Times New Roman" w:hAnsi="Times New Roman" w:cs="Times New Roman"/>
          <w:sz w:val="24"/>
          <w:szCs w:val="24"/>
        </w:rPr>
        <w:fldChar w:fldCharType="end"/>
      </w:r>
      <w:bookmarkEnd w:id="1"/>
      <w:r w:rsidR="001F2B9A" w:rsidRPr="0091459C">
        <w:rPr>
          <w:rFonts w:ascii="Times New Roman" w:eastAsia="Times New Roman" w:hAnsi="Times New Roman" w:cs="Times New Roman"/>
          <w:sz w:val="24"/>
          <w:szCs w:val="24"/>
        </w:rPr>
        <w:t xml:space="preserve"> </w:t>
      </w:r>
      <w:r w:rsidR="001F2B9A" w:rsidRPr="3414CA4B">
        <w:rPr>
          <w:rFonts w:ascii="Times New Roman" w:eastAsia="Times New Roman" w:hAnsi="Times New Roman" w:cs="Times New Roman"/>
          <w:sz w:val="24"/>
          <w:szCs w:val="24"/>
        </w:rPr>
        <w:t>and</w:t>
      </w:r>
      <w:r w:rsidR="00EE6B90" w:rsidRPr="3414CA4B">
        <w:rPr>
          <w:rFonts w:ascii="Times New Roman" w:eastAsia="Times New Roman" w:hAnsi="Times New Roman" w:cs="Times New Roman"/>
          <w:sz w:val="24"/>
          <w:szCs w:val="24"/>
        </w:rPr>
        <w:t xml:space="preserve"> </w:t>
      </w:r>
      <w:r w:rsidR="00EE6B90" w:rsidRPr="00A42207">
        <w:rPr>
          <w:rFonts w:ascii="Times New Roman" w:eastAsia="Times New Roman" w:hAnsi="Times New Roman" w:cs="Times New Roman"/>
          <w:sz w:val="24"/>
          <w:szCs w:val="24"/>
        </w:rPr>
        <w:t>bird</w:t>
      </w:r>
      <w:r w:rsidR="001F2B9A" w:rsidRPr="00A42207">
        <w:rPr>
          <w:rFonts w:ascii="Times New Roman" w:eastAsia="Times New Roman" w:hAnsi="Times New Roman" w:cs="Times New Roman"/>
          <w:sz w:val="24"/>
          <w:szCs w:val="24"/>
        </w:rPr>
        <w:t xml:space="preserve">s </w:t>
      </w:r>
      <w:r w:rsidR="008016F7">
        <w:rPr>
          <w:rFonts w:ascii="Times New Roman" w:hAnsi="Times New Roman" w:cs="Times New Roman"/>
          <w:sz w:val="24"/>
          <w:szCs w:val="24"/>
        </w:rPr>
        <w:t>(</w:t>
      </w:r>
      <w:r w:rsidR="001F2B9A" w:rsidRPr="00C82B38">
        <w:rPr>
          <w:rFonts w:ascii="Times New Roman" w:hAnsi="Times New Roman" w:cs="Times New Roman"/>
          <w:sz w:val="24"/>
          <w:szCs w:val="24"/>
        </w:rPr>
        <w:t xml:space="preserve">Eiserer 1984). </w:t>
      </w:r>
      <w:r w:rsidR="005E73B0">
        <w:rPr>
          <w:rFonts w:ascii="Times New Roman" w:hAnsi="Times New Roman" w:cs="Times New Roman"/>
          <w:sz w:val="24"/>
          <w:szCs w:val="24"/>
        </w:rPr>
        <w:t xml:space="preserve">The frequency and diverse range of species in which communal roosting occurs </w:t>
      </w:r>
      <w:r w:rsidR="005E73B0" w:rsidRPr="00EE1462">
        <w:rPr>
          <w:rFonts w:ascii="Times New Roman" w:hAnsi="Times New Roman" w:cs="Times New Roman"/>
          <w:sz w:val="24"/>
          <w:szCs w:val="24"/>
        </w:rPr>
        <w:t xml:space="preserve">suggest that </w:t>
      </w:r>
      <w:r w:rsidR="00010501">
        <w:rPr>
          <w:rFonts w:ascii="Times New Roman" w:hAnsi="Times New Roman" w:cs="Times New Roman"/>
          <w:sz w:val="24"/>
          <w:szCs w:val="24"/>
        </w:rPr>
        <w:t xml:space="preserve">it has evolved independently on numerous occasions, and that </w:t>
      </w:r>
      <w:r w:rsidR="005E73B0" w:rsidRPr="00EE1462">
        <w:rPr>
          <w:rFonts w:ascii="Times New Roman" w:hAnsi="Times New Roman" w:cs="Times New Roman"/>
          <w:sz w:val="24"/>
          <w:szCs w:val="24"/>
        </w:rPr>
        <w:t xml:space="preserve">there should be an underlying mechanism, or set therefore, that support(s) this </w:t>
      </w:r>
      <w:r w:rsidR="00282AE5" w:rsidRPr="00EE1462">
        <w:rPr>
          <w:rFonts w:ascii="Times New Roman" w:hAnsi="Times New Roman" w:cs="Times New Roman"/>
          <w:sz w:val="24"/>
          <w:szCs w:val="24"/>
        </w:rPr>
        <w:t>behavior</w:t>
      </w:r>
      <w:r w:rsidR="005E73B0" w:rsidRPr="00EE1462">
        <w:rPr>
          <w:rFonts w:ascii="Times New Roman" w:hAnsi="Times New Roman" w:cs="Times New Roman"/>
          <w:sz w:val="24"/>
          <w:szCs w:val="24"/>
        </w:rPr>
        <w:t xml:space="preserve">. </w:t>
      </w:r>
    </w:p>
    <w:p w14:paraId="378D74F1" w14:textId="095C0CC1" w:rsidR="00E42151" w:rsidRPr="004C2663" w:rsidRDefault="00E47BE5" w:rsidP="004C266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It has been argued that these roosts</w:t>
      </w:r>
      <w:r w:rsidR="00E42151">
        <w:rPr>
          <w:rFonts w:ascii="Times New Roman" w:hAnsi="Times New Roman" w:cs="Times New Roman"/>
          <w:sz w:val="24"/>
          <w:szCs w:val="24"/>
        </w:rPr>
        <w:t xml:space="preserve"> are sites where naïve individuals can potentially exchange information with more experienced individuals on the location of food sources. This concept is formalized by Ward and Zahavi (1973) via the Information Center Hypothesis (ICH). </w:t>
      </w:r>
      <w:r w:rsidR="00E42151" w:rsidRPr="00B72E1B">
        <w:rPr>
          <w:rFonts w:ascii="Times New Roman" w:eastAsia="Times New Roman" w:hAnsi="Times New Roman" w:cs="Times New Roman"/>
          <w:sz w:val="24"/>
          <w:szCs w:val="24"/>
        </w:rPr>
        <w:t xml:space="preserve">Some prerequisites have been proposed by Mock (1988) to </w:t>
      </w:r>
      <w:r w:rsidR="00E42151">
        <w:rPr>
          <w:rFonts w:ascii="Times New Roman" w:eastAsia="Times New Roman" w:hAnsi="Times New Roman" w:cs="Times New Roman"/>
          <w:sz w:val="24"/>
          <w:szCs w:val="24"/>
        </w:rPr>
        <w:t xml:space="preserve">successfully </w:t>
      </w:r>
      <w:r w:rsidR="00E42151" w:rsidRPr="00B72E1B">
        <w:rPr>
          <w:rFonts w:ascii="Times New Roman" w:eastAsia="Times New Roman" w:hAnsi="Times New Roman" w:cs="Times New Roman"/>
          <w:sz w:val="24"/>
          <w:szCs w:val="24"/>
        </w:rPr>
        <w:t xml:space="preserve">test the ICH. First, </w:t>
      </w:r>
      <w:r w:rsidR="00E42151" w:rsidRPr="00B72E1B">
        <w:rPr>
          <w:rFonts w:ascii="Times New Roman" w:hAnsi="Times New Roman" w:cs="Times New Roman"/>
          <w:i/>
          <w:iCs/>
          <w:sz w:val="24"/>
          <w:szCs w:val="24"/>
        </w:rPr>
        <w:t>site fidelity</w:t>
      </w:r>
      <w:r w:rsidR="00E42151" w:rsidRPr="00B72E1B">
        <w:rPr>
          <w:rFonts w:ascii="Times New Roman" w:hAnsi="Times New Roman" w:cs="Times New Roman"/>
          <w:sz w:val="24"/>
          <w:szCs w:val="24"/>
        </w:rPr>
        <w:t xml:space="preserve">: individuals commute from specific roost sites to a recently detected carcass. Second, </w:t>
      </w:r>
      <w:r w:rsidR="00E42151" w:rsidRPr="00B72E1B">
        <w:rPr>
          <w:rFonts w:ascii="Times New Roman" w:hAnsi="Times New Roman" w:cs="Times New Roman"/>
          <w:i/>
          <w:iCs/>
          <w:sz w:val="24"/>
          <w:szCs w:val="24"/>
        </w:rPr>
        <w:t>differential success</w:t>
      </w:r>
      <w:r w:rsidR="00E42151" w:rsidRPr="00B72E1B">
        <w:rPr>
          <w:rFonts w:ascii="Times New Roman" w:hAnsi="Times New Roman" w:cs="Times New Roman"/>
          <w:sz w:val="24"/>
          <w:szCs w:val="24"/>
        </w:rPr>
        <w:t xml:space="preserve">: individuals differ in the information they have regarding food locations a given moment. In other words, there are informed and naïve individuals. Third, </w:t>
      </w:r>
      <w:r w:rsidR="00E42151" w:rsidRPr="00B72E1B">
        <w:rPr>
          <w:rFonts w:ascii="Times New Roman" w:hAnsi="Times New Roman" w:cs="Times New Roman"/>
          <w:i/>
          <w:iCs/>
          <w:sz w:val="24"/>
          <w:szCs w:val="24"/>
        </w:rPr>
        <w:t>signal transfer</w:t>
      </w:r>
      <w:r w:rsidR="00E42151" w:rsidRPr="00B72E1B">
        <w:rPr>
          <w:rFonts w:ascii="Times New Roman" w:hAnsi="Times New Roman" w:cs="Times New Roman"/>
          <w:sz w:val="24"/>
          <w:szCs w:val="24"/>
        </w:rPr>
        <w:t xml:space="preserve">: informed individuals may be </w:t>
      </w:r>
      <w:r w:rsidR="00E42151" w:rsidRPr="002B20CD">
        <w:rPr>
          <w:rFonts w:ascii="Times New Roman" w:hAnsi="Times New Roman" w:cs="Times New Roman"/>
          <w:sz w:val="24"/>
          <w:szCs w:val="24"/>
        </w:rPr>
        <w:t>identified by others through reliable physical (e.g.</w:t>
      </w:r>
      <w:r w:rsidR="00E42151">
        <w:rPr>
          <w:rFonts w:ascii="Times New Roman" w:hAnsi="Times New Roman" w:cs="Times New Roman"/>
          <w:sz w:val="24"/>
          <w:szCs w:val="24"/>
        </w:rPr>
        <w:t>,</w:t>
      </w:r>
      <w:r w:rsidR="00E42151" w:rsidRPr="002B20CD">
        <w:rPr>
          <w:rFonts w:ascii="Times New Roman" w:hAnsi="Times New Roman" w:cs="Times New Roman"/>
          <w:sz w:val="24"/>
          <w:szCs w:val="24"/>
        </w:rPr>
        <w:t xml:space="preserve"> visual cues) or behavioral signals, either intentionally or inadvertently. This will allow for uninformed individuals to follow informed individuals. Fourth, </w:t>
      </w:r>
      <w:r w:rsidR="00E42151" w:rsidRPr="002B20CD">
        <w:rPr>
          <w:rFonts w:ascii="Times New Roman" w:hAnsi="Times New Roman" w:cs="Times New Roman"/>
          <w:i/>
          <w:iCs/>
          <w:sz w:val="24"/>
          <w:szCs w:val="24"/>
        </w:rPr>
        <w:t>tolerance:</w:t>
      </w:r>
      <w:r w:rsidR="00E42151" w:rsidRPr="002B20CD">
        <w:rPr>
          <w:rFonts w:ascii="Times New Roman" w:hAnsi="Times New Roman" w:cs="Times New Roman"/>
          <w:sz w:val="24"/>
          <w:szCs w:val="24"/>
        </w:rPr>
        <w:t xml:space="preserve"> food resources are typically larger than the feeding capacity of a single individual, leading to satiation. Hence, information on location of food sources has little costs for the informed individual.</w:t>
      </w:r>
      <w:r w:rsidR="00E42151">
        <w:rPr>
          <w:rFonts w:ascii="Times New Roman" w:hAnsi="Times New Roman" w:cs="Times New Roman"/>
          <w:sz w:val="24"/>
          <w:szCs w:val="24"/>
        </w:rPr>
        <w:t xml:space="preserve"> Lastly, it is assumed that the cost of being a </w:t>
      </w:r>
      <w:r w:rsidR="00E42151">
        <w:rPr>
          <w:rFonts w:ascii="Times New Roman" w:hAnsi="Times New Roman" w:cs="Times New Roman"/>
          <w:sz w:val="24"/>
          <w:szCs w:val="24"/>
        </w:rPr>
        <w:lastRenderedPageBreak/>
        <w:t xml:space="preserve">follower has an overall positive payoff than exploring for food individually. </w:t>
      </w:r>
      <w:r w:rsidR="00EB246D">
        <w:rPr>
          <w:rFonts w:ascii="Times New Roman" w:hAnsi="Times New Roman" w:cs="Times New Roman"/>
          <w:sz w:val="24"/>
          <w:szCs w:val="24"/>
        </w:rPr>
        <w:t>If</w:t>
      </w:r>
      <w:r w:rsidR="00E42151">
        <w:rPr>
          <w:rFonts w:ascii="Times New Roman" w:hAnsi="Times New Roman" w:cs="Times New Roman"/>
          <w:sz w:val="24"/>
          <w:szCs w:val="24"/>
        </w:rPr>
        <w:t xml:space="preserve"> the ICH holds true,</w:t>
      </w:r>
      <w:r w:rsidR="00E42151" w:rsidRPr="3414CA4B">
        <w:rPr>
          <w:rFonts w:ascii="Times New Roman" w:eastAsia="Times New Roman" w:hAnsi="Times New Roman" w:cs="Times New Roman"/>
          <w:sz w:val="24"/>
          <w:szCs w:val="24"/>
        </w:rPr>
        <w:t xml:space="preserve"> individuals that </w:t>
      </w:r>
      <w:r w:rsidR="00E42151">
        <w:rPr>
          <w:rFonts w:ascii="Times New Roman" w:eastAsia="Times New Roman" w:hAnsi="Times New Roman" w:cs="Times New Roman"/>
          <w:sz w:val="24"/>
          <w:szCs w:val="24"/>
        </w:rPr>
        <w:t>exhibit communal roosting behavior are expected to have increased foraging efficiency than those who do not</w:t>
      </w:r>
      <w:r w:rsidR="00E42151" w:rsidRPr="3414CA4B">
        <w:rPr>
          <w:rFonts w:ascii="Times New Roman" w:eastAsia="Times New Roman" w:hAnsi="Times New Roman" w:cs="Times New Roman"/>
          <w:sz w:val="24"/>
          <w:szCs w:val="24"/>
        </w:rPr>
        <w:t xml:space="preserve"> (e.g., Harel et al. 2017)</w:t>
      </w:r>
      <w:r w:rsidR="00E42151">
        <w:rPr>
          <w:rFonts w:ascii="Times New Roman" w:eastAsia="Times New Roman" w:hAnsi="Times New Roman" w:cs="Times New Roman"/>
          <w:sz w:val="24"/>
          <w:szCs w:val="24"/>
        </w:rPr>
        <w:t xml:space="preserve">. Undoubtedly, this </w:t>
      </w:r>
      <w:r w:rsidR="00E42151" w:rsidRPr="00BD3DA0">
        <w:rPr>
          <w:rFonts w:ascii="Times New Roman" w:eastAsia="Times New Roman" w:hAnsi="Times New Roman" w:cs="Times New Roman"/>
          <w:sz w:val="24"/>
          <w:szCs w:val="24"/>
        </w:rPr>
        <w:t xml:space="preserve">would be beneficial for </w:t>
      </w:r>
      <w:r w:rsidR="00E42151" w:rsidRPr="00014D11">
        <w:rPr>
          <w:rFonts w:ascii="Times New Roman" w:eastAsia="Times New Roman" w:hAnsi="Times New Roman" w:cs="Times New Roman"/>
          <w:sz w:val="24"/>
          <w:szCs w:val="24"/>
        </w:rPr>
        <w:t>scavengers</w:t>
      </w:r>
      <w:r w:rsidR="00E42151" w:rsidRPr="00A42207">
        <w:rPr>
          <w:rFonts w:ascii="Times New Roman" w:eastAsia="Times New Roman" w:hAnsi="Times New Roman" w:cs="Times New Roman"/>
          <w:sz w:val="24"/>
          <w:szCs w:val="24"/>
        </w:rPr>
        <w:t xml:space="preserve"> given the high competition for their pulsed food resources (</w:t>
      </w:r>
      <w:r w:rsidR="00E42151" w:rsidRPr="00C82B38">
        <w:rPr>
          <w:rFonts w:ascii="Times New Roman" w:eastAsia="Times New Roman" w:hAnsi="Times New Roman" w:cs="Times New Roman"/>
          <w:sz w:val="24"/>
          <w:szCs w:val="24"/>
        </w:rPr>
        <w:t>Van Overveld et al. 2022</w:t>
      </w:r>
      <w:r w:rsidR="00E42151" w:rsidRPr="00D91073">
        <w:rPr>
          <w:rFonts w:ascii="Times New Roman" w:eastAsia="Times New Roman" w:hAnsi="Times New Roman" w:cs="Times New Roman"/>
          <w:sz w:val="24"/>
          <w:szCs w:val="24"/>
        </w:rPr>
        <w:t>).</w:t>
      </w:r>
    </w:p>
    <w:p w14:paraId="02D1333C" w14:textId="7D2FC678" w:rsidR="006F341B" w:rsidRDefault="00C0121A" w:rsidP="008F60A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attempt to answer this question, t</w:t>
      </w:r>
      <w:r w:rsidR="0092142F" w:rsidRPr="3414CA4B">
        <w:rPr>
          <w:rFonts w:ascii="Times New Roman" w:eastAsia="Times New Roman" w:hAnsi="Times New Roman" w:cs="Times New Roman"/>
          <w:sz w:val="24"/>
          <w:szCs w:val="24"/>
        </w:rPr>
        <w:t xml:space="preserve">he drivers for the communal roosting behavior </w:t>
      </w:r>
      <w:r w:rsidR="0092142F">
        <w:rPr>
          <w:rFonts w:ascii="Times New Roman" w:eastAsia="Times New Roman" w:hAnsi="Times New Roman" w:cs="Times New Roman"/>
          <w:sz w:val="24"/>
          <w:szCs w:val="24"/>
        </w:rPr>
        <w:t xml:space="preserve">in </w:t>
      </w:r>
      <w:r w:rsidR="004369EA">
        <w:rPr>
          <w:rFonts w:ascii="Times New Roman" w:eastAsia="Times New Roman" w:hAnsi="Times New Roman" w:cs="Times New Roman"/>
          <w:sz w:val="24"/>
          <w:szCs w:val="24"/>
        </w:rPr>
        <w:t>201</w:t>
      </w:r>
      <w:r w:rsidR="00DA66E4">
        <w:rPr>
          <w:rFonts w:ascii="Times New Roman" w:eastAsia="Times New Roman" w:hAnsi="Times New Roman" w:cs="Times New Roman"/>
          <w:sz w:val="24"/>
          <w:szCs w:val="24"/>
        </w:rPr>
        <w:t xml:space="preserve"> </w:t>
      </w:r>
      <w:r w:rsidR="0092142F">
        <w:rPr>
          <w:rFonts w:ascii="Times New Roman" w:eastAsia="Times New Roman" w:hAnsi="Times New Roman" w:cs="Times New Roman"/>
          <w:sz w:val="24"/>
          <w:szCs w:val="24"/>
        </w:rPr>
        <w:t xml:space="preserve">bird species </w:t>
      </w:r>
      <w:r w:rsidR="0092142F" w:rsidRPr="3414CA4B">
        <w:rPr>
          <w:rFonts w:ascii="Times New Roman" w:eastAsia="Times New Roman" w:hAnsi="Times New Roman" w:cs="Times New Roman"/>
          <w:sz w:val="24"/>
          <w:szCs w:val="24"/>
        </w:rPr>
        <w:t>were tested by Beauchamp (1999),</w:t>
      </w:r>
      <w:r w:rsidR="0092142F">
        <w:rPr>
          <w:rFonts w:ascii="Times New Roman" w:eastAsia="Times New Roman" w:hAnsi="Times New Roman" w:cs="Times New Roman"/>
          <w:sz w:val="24"/>
          <w:szCs w:val="24"/>
        </w:rPr>
        <w:t xml:space="preserve"> and his findings suggested that</w:t>
      </w:r>
      <w:r w:rsidR="008C1A72">
        <w:rPr>
          <w:rFonts w:ascii="Times New Roman" w:eastAsia="Times New Roman" w:hAnsi="Times New Roman" w:cs="Times New Roman"/>
          <w:sz w:val="24"/>
          <w:szCs w:val="24"/>
        </w:rPr>
        <w:t xml:space="preserve"> increased foraging efficiency was the most likely cause for communal roosting behavior.</w:t>
      </w:r>
      <w:r w:rsidR="00365549">
        <w:rPr>
          <w:rFonts w:ascii="Times New Roman" w:eastAsia="Times New Roman" w:hAnsi="Times New Roman" w:cs="Times New Roman"/>
          <w:sz w:val="24"/>
          <w:szCs w:val="24"/>
        </w:rPr>
        <w:t xml:space="preserve"> Other studies</w:t>
      </w:r>
      <w:r w:rsidR="006562E3">
        <w:rPr>
          <w:rFonts w:ascii="Times New Roman" w:eastAsia="Times New Roman" w:hAnsi="Times New Roman" w:cs="Times New Roman"/>
          <w:sz w:val="24"/>
          <w:szCs w:val="24"/>
        </w:rPr>
        <w:t xml:space="preserve"> on </w:t>
      </w:r>
      <w:r w:rsidR="006B6C34">
        <w:rPr>
          <w:rFonts w:ascii="Times New Roman" w:eastAsia="Times New Roman" w:hAnsi="Times New Roman" w:cs="Times New Roman"/>
          <w:sz w:val="24"/>
          <w:szCs w:val="24"/>
        </w:rPr>
        <w:t>specific</w:t>
      </w:r>
      <w:r w:rsidR="006562E3">
        <w:rPr>
          <w:rFonts w:ascii="Times New Roman" w:eastAsia="Times New Roman" w:hAnsi="Times New Roman" w:cs="Times New Roman"/>
          <w:sz w:val="24"/>
          <w:szCs w:val="24"/>
        </w:rPr>
        <w:t xml:space="preserve"> species support this idea</w:t>
      </w:r>
      <w:r w:rsidR="00C86A83">
        <w:rPr>
          <w:rFonts w:ascii="Times New Roman" w:eastAsia="Times New Roman" w:hAnsi="Times New Roman" w:cs="Times New Roman"/>
          <w:sz w:val="24"/>
          <w:szCs w:val="24"/>
        </w:rPr>
        <w:t xml:space="preserve"> </w:t>
      </w:r>
      <w:r w:rsidR="006B6C34">
        <w:rPr>
          <w:rFonts w:ascii="Times New Roman" w:eastAsia="Times New Roman" w:hAnsi="Times New Roman" w:cs="Times New Roman"/>
          <w:sz w:val="24"/>
          <w:szCs w:val="24"/>
        </w:rPr>
        <w:t>(Dermody et al. 2011).</w:t>
      </w:r>
      <w:r w:rsidR="00C86A83">
        <w:rPr>
          <w:rFonts w:ascii="Times New Roman" w:eastAsia="Times New Roman" w:hAnsi="Times New Roman" w:cs="Times New Roman"/>
          <w:sz w:val="24"/>
          <w:szCs w:val="24"/>
        </w:rPr>
        <w:t xml:space="preserve"> </w:t>
      </w:r>
      <w:r w:rsidR="00B75037">
        <w:rPr>
          <w:rFonts w:ascii="Times New Roman" w:eastAsia="Times New Roman" w:hAnsi="Times New Roman" w:cs="Times New Roman"/>
          <w:sz w:val="24"/>
          <w:szCs w:val="24"/>
        </w:rPr>
        <w:t>T</w:t>
      </w:r>
      <w:r w:rsidR="00B75037" w:rsidRPr="3414CA4B">
        <w:rPr>
          <w:rFonts w:ascii="Times New Roman" w:eastAsia="Times New Roman" w:hAnsi="Times New Roman" w:cs="Times New Roman"/>
          <w:sz w:val="24"/>
          <w:szCs w:val="24"/>
        </w:rPr>
        <w:t>he conclusions</w:t>
      </w:r>
      <w:r w:rsidR="00B75037">
        <w:rPr>
          <w:rFonts w:ascii="Times New Roman" w:eastAsia="Times New Roman" w:hAnsi="Times New Roman" w:cs="Times New Roman"/>
          <w:sz w:val="24"/>
          <w:szCs w:val="24"/>
        </w:rPr>
        <w:t xml:space="preserve"> on the aforementioned studies altogether</w:t>
      </w:r>
      <w:r w:rsidR="00B75037" w:rsidRPr="3414CA4B">
        <w:rPr>
          <w:rFonts w:ascii="Times New Roman" w:eastAsia="Times New Roman" w:hAnsi="Times New Roman" w:cs="Times New Roman"/>
          <w:sz w:val="24"/>
          <w:szCs w:val="24"/>
        </w:rPr>
        <w:t xml:space="preserve"> open</w:t>
      </w:r>
      <w:r w:rsidR="00B75037">
        <w:rPr>
          <w:rFonts w:ascii="Times New Roman" w:eastAsia="Times New Roman" w:hAnsi="Times New Roman" w:cs="Times New Roman"/>
          <w:sz w:val="24"/>
          <w:szCs w:val="24"/>
        </w:rPr>
        <w:t xml:space="preserve"> a new avenue</w:t>
      </w:r>
      <w:r w:rsidR="00B75037" w:rsidRPr="3414CA4B">
        <w:rPr>
          <w:rFonts w:ascii="Times New Roman" w:eastAsia="Times New Roman" w:hAnsi="Times New Roman" w:cs="Times New Roman"/>
          <w:sz w:val="24"/>
          <w:szCs w:val="24"/>
        </w:rPr>
        <w:t xml:space="preserve"> for research</w:t>
      </w:r>
      <w:r w:rsidR="00B75037">
        <w:rPr>
          <w:rFonts w:ascii="Times New Roman" w:eastAsia="Times New Roman" w:hAnsi="Times New Roman" w:cs="Times New Roman"/>
          <w:sz w:val="24"/>
          <w:szCs w:val="24"/>
        </w:rPr>
        <w:t xml:space="preserve"> to test this hypothesis in several other systems</w:t>
      </w:r>
      <w:r w:rsidR="00C674D9">
        <w:rPr>
          <w:rFonts w:ascii="Times New Roman" w:eastAsia="Times New Roman" w:hAnsi="Times New Roman" w:cs="Times New Roman"/>
          <w:sz w:val="24"/>
          <w:szCs w:val="24"/>
        </w:rPr>
        <w:t xml:space="preserve">. </w:t>
      </w:r>
      <w:r w:rsidR="00B93C72">
        <w:rPr>
          <w:rFonts w:ascii="Times New Roman" w:eastAsia="Times New Roman" w:hAnsi="Times New Roman" w:cs="Times New Roman"/>
          <w:sz w:val="24"/>
          <w:szCs w:val="24"/>
        </w:rPr>
        <w:t xml:space="preserve">Although the ICH has been </w:t>
      </w:r>
      <w:r w:rsidR="00C173FC">
        <w:rPr>
          <w:rFonts w:ascii="Times New Roman" w:eastAsia="Times New Roman" w:hAnsi="Times New Roman" w:cs="Times New Roman"/>
          <w:sz w:val="24"/>
          <w:szCs w:val="24"/>
        </w:rPr>
        <w:t xml:space="preserve">well </w:t>
      </w:r>
      <w:r w:rsidR="00B93C72">
        <w:rPr>
          <w:rFonts w:ascii="Times New Roman" w:eastAsia="Times New Roman" w:hAnsi="Times New Roman" w:cs="Times New Roman"/>
          <w:sz w:val="24"/>
          <w:szCs w:val="24"/>
        </w:rPr>
        <w:t xml:space="preserve">studied </w:t>
      </w:r>
      <w:r w:rsidR="002E769E">
        <w:rPr>
          <w:rFonts w:ascii="Times New Roman" w:eastAsia="Times New Roman" w:hAnsi="Times New Roman" w:cs="Times New Roman"/>
          <w:sz w:val="24"/>
          <w:szCs w:val="24"/>
        </w:rPr>
        <w:t xml:space="preserve">conceptually, </w:t>
      </w:r>
      <w:r w:rsidR="00ED799D">
        <w:rPr>
          <w:rFonts w:ascii="Times New Roman" w:eastAsia="Times New Roman" w:hAnsi="Times New Roman" w:cs="Times New Roman"/>
          <w:sz w:val="24"/>
          <w:szCs w:val="24"/>
        </w:rPr>
        <w:t>these ideas have not</w:t>
      </w:r>
      <w:r w:rsidR="00ED799D" w:rsidRPr="3414CA4B">
        <w:rPr>
          <w:rFonts w:ascii="Times New Roman" w:eastAsia="Times New Roman" w:hAnsi="Times New Roman" w:cs="Times New Roman"/>
          <w:sz w:val="24"/>
          <w:szCs w:val="24"/>
        </w:rPr>
        <w:t xml:space="preserve"> been tested yet</w:t>
      </w:r>
      <w:r w:rsidR="00ED799D">
        <w:rPr>
          <w:rFonts w:ascii="Times New Roman" w:eastAsia="Times New Roman" w:hAnsi="Times New Roman" w:cs="Times New Roman"/>
          <w:sz w:val="24"/>
          <w:szCs w:val="24"/>
        </w:rPr>
        <w:t xml:space="preserve"> on a broader </w:t>
      </w:r>
      <w:r w:rsidR="00C273FF">
        <w:rPr>
          <w:rFonts w:ascii="Times New Roman" w:eastAsia="Times New Roman" w:hAnsi="Times New Roman" w:cs="Times New Roman"/>
          <w:sz w:val="24"/>
          <w:szCs w:val="24"/>
        </w:rPr>
        <w:t xml:space="preserve">taxonomic </w:t>
      </w:r>
      <w:r w:rsidR="00ED799D">
        <w:rPr>
          <w:rFonts w:ascii="Times New Roman" w:eastAsia="Times New Roman" w:hAnsi="Times New Roman" w:cs="Times New Roman"/>
          <w:sz w:val="24"/>
          <w:szCs w:val="24"/>
        </w:rPr>
        <w:t>scale</w:t>
      </w:r>
      <w:r w:rsidR="00C674D9">
        <w:rPr>
          <w:rFonts w:ascii="Times New Roman" w:eastAsia="Times New Roman" w:hAnsi="Times New Roman" w:cs="Times New Roman"/>
          <w:sz w:val="24"/>
          <w:szCs w:val="24"/>
        </w:rPr>
        <w:t xml:space="preserve"> after Beauchamp</w:t>
      </w:r>
      <w:r w:rsidR="00EE1DFD">
        <w:rPr>
          <w:rFonts w:ascii="Times New Roman" w:eastAsia="Times New Roman" w:hAnsi="Times New Roman" w:cs="Times New Roman"/>
          <w:sz w:val="24"/>
          <w:szCs w:val="24"/>
        </w:rPr>
        <w:t>’s study</w:t>
      </w:r>
      <w:r>
        <w:rPr>
          <w:rFonts w:ascii="Times New Roman" w:eastAsia="Times New Roman" w:hAnsi="Times New Roman" w:cs="Times New Roman"/>
          <w:sz w:val="24"/>
          <w:szCs w:val="24"/>
        </w:rPr>
        <w:t>, and a general understanding of the factors influencing avian communal roosting behaviour remain unknown</w:t>
      </w:r>
      <w:r w:rsidR="00ED799D">
        <w:rPr>
          <w:rFonts w:ascii="Times New Roman" w:eastAsia="Times New Roman" w:hAnsi="Times New Roman" w:cs="Times New Roman"/>
          <w:sz w:val="24"/>
          <w:szCs w:val="24"/>
        </w:rPr>
        <w:t>.</w:t>
      </w:r>
      <w:r w:rsidR="00E701D8">
        <w:rPr>
          <w:rFonts w:ascii="Times New Roman" w:eastAsia="Times New Roman" w:hAnsi="Times New Roman" w:cs="Times New Roman"/>
          <w:sz w:val="24"/>
          <w:szCs w:val="24"/>
        </w:rPr>
        <w:t xml:space="preserve"> </w:t>
      </w:r>
      <w:r w:rsidR="00AB5A10">
        <w:rPr>
          <w:rFonts w:ascii="Times New Roman" w:eastAsia="Times New Roman" w:hAnsi="Times New Roman" w:cs="Times New Roman"/>
          <w:sz w:val="24"/>
          <w:szCs w:val="24"/>
        </w:rPr>
        <w:t>Using the comparative method, t</w:t>
      </w:r>
      <w:r w:rsidR="00E701D8">
        <w:rPr>
          <w:rFonts w:ascii="Times New Roman" w:eastAsia="Times New Roman" w:hAnsi="Times New Roman" w:cs="Times New Roman"/>
          <w:sz w:val="24"/>
          <w:szCs w:val="24"/>
        </w:rPr>
        <w:t>his chapter will focus on answerin</w:t>
      </w:r>
      <w:r w:rsidR="00D9684A">
        <w:rPr>
          <w:rFonts w:ascii="Times New Roman" w:eastAsia="Times New Roman" w:hAnsi="Times New Roman" w:cs="Times New Roman"/>
          <w:sz w:val="24"/>
          <w:szCs w:val="24"/>
        </w:rPr>
        <w:t xml:space="preserve">g the following research question: what biological variables </w:t>
      </w:r>
      <w:r w:rsidR="00C273FF">
        <w:rPr>
          <w:rFonts w:ascii="Times New Roman" w:eastAsia="Times New Roman" w:hAnsi="Times New Roman" w:cs="Times New Roman"/>
          <w:sz w:val="24"/>
          <w:szCs w:val="24"/>
        </w:rPr>
        <w:t>affect the prevalence of</w:t>
      </w:r>
      <w:r w:rsidR="00D9684A">
        <w:rPr>
          <w:rFonts w:ascii="Times New Roman" w:eastAsia="Times New Roman" w:hAnsi="Times New Roman" w:cs="Times New Roman"/>
          <w:sz w:val="24"/>
          <w:szCs w:val="24"/>
        </w:rPr>
        <w:t xml:space="preserve"> communal roosting behavior </w:t>
      </w:r>
      <w:r w:rsidR="00B1593E">
        <w:rPr>
          <w:rFonts w:ascii="Times New Roman" w:eastAsia="Times New Roman" w:hAnsi="Times New Roman" w:cs="Times New Roman"/>
          <w:sz w:val="24"/>
          <w:szCs w:val="24"/>
        </w:rPr>
        <w:t>in</w:t>
      </w:r>
      <w:r w:rsidR="00D9684A">
        <w:rPr>
          <w:rFonts w:ascii="Times New Roman" w:eastAsia="Times New Roman" w:hAnsi="Times New Roman" w:cs="Times New Roman"/>
          <w:sz w:val="24"/>
          <w:szCs w:val="24"/>
        </w:rPr>
        <w:t xml:space="preserve"> landbirds?</w:t>
      </w:r>
      <w:r w:rsidR="00A15F03">
        <w:rPr>
          <w:rFonts w:ascii="Times New Roman" w:eastAsia="Times New Roman" w:hAnsi="Times New Roman" w:cs="Times New Roman"/>
          <w:sz w:val="24"/>
          <w:szCs w:val="24"/>
        </w:rPr>
        <w:t xml:space="preserve"> </w:t>
      </w:r>
    </w:p>
    <w:p w14:paraId="0A5EA868" w14:textId="3341F923" w:rsidR="00A265DB" w:rsidRPr="0004773C" w:rsidRDefault="00A265DB" w:rsidP="004F5E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Methods</w:t>
      </w:r>
    </w:p>
    <w:p w14:paraId="4DD4A4F7" w14:textId="6672F237" w:rsidR="00C67C58" w:rsidRPr="00587F4E" w:rsidRDefault="00C67C58" w:rsidP="00F277C0">
      <w:pPr>
        <w:spacing w:line="360" w:lineRule="auto"/>
        <w:jc w:val="both"/>
        <w:rPr>
          <w:rFonts w:ascii="Times New Roman" w:eastAsia="Times New Roman" w:hAnsi="Times New Roman" w:cs="Times New Roman"/>
          <w:i/>
          <w:iCs/>
          <w:sz w:val="24"/>
          <w:szCs w:val="24"/>
        </w:rPr>
      </w:pPr>
      <w:r w:rsidRPr="00587F4E">
        <w:rPr>
          <w:rFonts w:ascii="Times New Roman" w:eastAsia="Times New Roman" w:hAnsi="Times New Roman" w:cs="Times New Roman"/>
          <w:i/>
          <w:iCs/>
          <w:sz w:val="24"/>
          <w:szCs w:val="24"/>
        </w:rPr>
        <w:t>Communal roosting behavior</w:t>
      </w:r>
    </w:p>
    <w:p w14:paraId="11B69AF7" w14:textId="096E3C30" w:rsidR="00F277C0" w:rsidRDefault="00BA6BDA" w:rsidP="00F277C0">
      <w:pPr>
        <w:spacing w:line="360" w:lineRule="auto"/>
        <w:jc w:val="both"/>
        <w:rPr>
          <w:rFonts w:ascii="Times New Roman" w:eastAsia="Times New Roman" w:hAnsi="Times New Roman" w:cs="Times New Roman"/>
          <w:sz w:val="24"/>
          <w:szCs w:val="24"/>
        </w:rPr>
      </w:pPr>
      <w:bookmarkStart w:id="2" w:name="_Hlk189205662"/>
      <w:r>
        <w:rPr>
          <w:rFonts w:ascii="Times New Roman" w:eastAsia="Times New Roman" w:hAnsi="Times New Roman" w:cs="Times New Roman"/>
          <w:sz w:val="24"/>
          <w:szCs w:val="24"/>
        </w:rPr>
        <w:t>To evaluate the relationship</w:t>
      </w:r>
      <w:r w:rsidR="00B82B56">
        <w:rPr>
          <w:rFonts w:ascii="Times New Roman" w:eastAsia="Times New Roman" w:hAnsi="Times New Roman" w:cs="Times New Roman"/>
          <w:sz w:val="24"/>
          <w:szCs w:val="24"/>
        </w:rPr>
        <w:t xml:space="preserve"> between biological variables and the evolution of communal r</w:t>
      </w:r>
      <w:r w:rsidR="00B82B56" w:rsidRPr="00143A58">
        <w:rPr>
          <w:rFonts w:ascii="Times New Roman" w:eastAsia="Times New Roman" w:hAnsi="Times New Roman" w:cs="Times New Roman"/>
          <w:sz w:val="24"/>
          <w:szCs w:val="24"/>
        </w:rPr>
        <w:t xml:space="preserve">oosting behavior in landbirds </w:t>
      </w:r>
      <w:r w:rsidR="00587F4E" w:rsidRPr="000664F4">
        <w:rPr>
          <w:rFonts w:ascii="Times New Roman" w:eastAsia="Times New Roman" w:hAnsi="Times New Roman" w:cs="Times New Roman"/>
          <w:sz w:val="24"/>
          <w:szCs w:val="24"/>
        </w:rPr>
        <w:t>(Brusatte et al. 2015)</w:t>
      </w:r>
      <w:ins w:id="3" w:author="sandracd@student.ubc.ca" w:date="2025-01-31T08:46:00Z">
        <w:r w:rsidR="00D458D9">
          <w:rPr>
            <w:rFonts w:ascii="Times New Roman" w:eastAsia="Times New Roman" w:hAnsi="Times New Roman" w:cs="Times New Roman"/>
            <w:sz w:val="24"/>
            <w:szCs w:val="24"/>
          </w:rPr>
          <w:t>,</w:t>
        </w:r>
      </w:ins>
      <w:del w:id="4" w:author="sandracd@student.ubc.ca" w:date="2025-01-31T08:46:00Z">
        <w:r w:rsidR="002143C6" w:rsidDel="00D458D9">
          <w:rPr>
            <w:rFonts w:ascii="Times New Roman" w:eastAsia="Times New Roman" w:hAnsi="Times New Roman" w:cs="Times New Roman"/>
            <w:sz w:val="24"/>
            <w:szCs w:val="24"/>
          </w:rPr>
          <w:delText>.</w:delText>
        </w:r>
      </w:del>
      <w:r w:rsidR="00587F4E" w:rsidRPr="000664F4">
        <w:rPr>
          <w:rFonts w:ascii="Times New Roman" w:eastAsia="Times New Roman" w:hAnsi="Times New Roman" w:cs="Times New Roman"/>
          <w:sz w:val="24"/>
          <w:szCs w:val="24"/>
        </w:rPr>
        <w:t xml:space="preserve"> </w:t>
      </w:r>
      <w:r w:rsidR="00B82B56">
        <w:rPr>
          <w:rFonts w:ascii="Times New Roman" w:eastAsia="Times New Roman" w:hAnsi="Times New Roman" w:cs="Times New Roman"/>
          <w:sz w:val="24"/>
          <w:szCs w:val="24"/>
        </w:rPr>
        <w:t>I</w:t>
      </w:r>
      <w:r w:rsidR="00F13071">
        <w:rPr>
          <w:rFonts w:ascii="Times New Roman" w:eastAsia="Times New Roman" w:hAnsi="Times New Roman" w:cs="Times New Roman"/>
          <w:sz w:val="24"/>
          <w:szCs w:val="24"/>
        </w:rPr>
        <w:t xml:space="preserve"> first collected</w:t>
      </w:r>
      <w:r w:rsidR="000F159E">
        <w:rPr>
          <w:rFonts w:ascii="Times New Roman" w:eastAsia="Times New Roman" w:hAnsi="Times New Roman" w:cs="Times New Roman"/>
          <w:sz w:val="24"/>
          <w:szCs w:val="24"/>
        </w:rPr>
        <w:t xml:space="preserve"> data on communal roosting behavior. To do so, I </w:t>
      </w:r>
      <w:del w:id="5" w:author="sandracd@student.ubc.ca" w:date="2025-01-31T08:47:00Z">
        <w:r w:rsidR="0064349C" w:rsidDel="00D458D9">
          <w:rPr>
            <w:rFonts w:ascii="Times New Roman" w:eastAsia="Times New Roman" w:hAnsi="Times New Roman" w:cs="Times New Roman"/>
            <w:sz w:val="24"/>
            <w:szCs w:val="24"/>
          </w:rPr>
          <w:delText>first</w:delText>
        </w:r>
        <w:r w:rsidR="005457EB" w:rsidDel="00D458D9">
          <w:rPr>
            <w:rFonts w:ascii="Times New Roman" w:eastAsia="Times New Roman" w:hAnsi="Times New Roman" w:cs="Times New Roman"/>
            <w:sz w:val="24"/>
            <w:szCs w:val="24"/>
          </w:rPr>
          <w:delText xml:space="preserve"> collected</w:delText>
        </w:r>
      </w:del>
      <w:ins w:id="6" w:author="sandracd@student.ubc.ca" w:date="2025-01-31T08:47:00Z">
        <w:r w:rsidR="00D458D9">
          <w:rPr>
            <w:rFonts w:ascii="Times New Roman" w:eastAsia="Times New Roman" w:hAnsi="Times New Roman" w:cs="Times New Roman"/>
            <w:sz w:val="24"/>
            <w:szCs w:val="24"/>
          </w:rPr>
          <w:t>gathered</w:t>
        </w:r>
      </w:ins>
      <w:r w:rsidR="005457EB">
        <w:rPr>
          <w:rFonts w:ascii="Times New Roman" w:eastAsia="Times New Roman" w:hAnsi="Times New Roman" w:cs="Times New Roman"/>
          <w:sz w:val="24"/>
          <w:szCs w:val="24"/>
        </w:rPr>
        <w:t xml:space="preserve"> information on each species profile in Birds of the World, as it is the most comprehensive centralized database for </w:t>
      </w:r>
      <w:r w:rsidR="00D046A1">
        <w:rPr>
          <w:rFonts w:ascii="Times New Roman" w:eastAsia="Times New Roman" w:hAnsi="Times New Roman" w:cs="Times New Roman"/>
          <w:sz w:val="24"/>
          <w:szCs w:val="24"/>
        </w:rPr>
        <w:t xml:space="preserve">birds’ natural history. </w:t>
      </w:r>
      <w:bookmarkEnd w:id="2"/>
      <w:r w:rsidR="00D046A1">
        <w:rPr>
          <w:rFonts w:ascii="Times New Roman" w:eastAsia="Times New Roman" w:hAnsi="Times New Roman" w:cs="Times New Roman"/>
          <w:sz w:val="24"/>
          <w:szCs w:val="24"/>
        </w:rPr>
        <w:t xml:space="preserve">When the information was not available for a given species, I </w:t>
      </w:r>
      <w:r w:rsidR="000F159E">
        <w:rPr>
          <w:rFonts w:ascii="Times New Roman" w:eastAsia="Times New Roman" w:hAnsi="Times New Roman" w:cs="Times New Roman"/>
          <w:sz w:val="24"/>
          <w:szCs w:val="24"/>
        </w:rPr>
        <w:t xml:space="preserve">used </w:t>
      </w:r>
      <w:r w:rsidR="0064349C">
        <w:rPr>
          <w:rFonts w:ascii="Times New Roman" w:eastAsia="Times New Roman" w:hAnsi="Times New Roman" w:cs="Times New Roman"/>
          <w:sz w:val="24"/>
          <w:szCs w:val="24"/>
        </w:rPr>
        <w:t>online databases and research papers</w:t>
      </w:r>
      <w:r w:rsidR="002C05B8">
        <w:rPr>
          <w:rFonts w:ascii="Times New Roman" w:eastAsia="Times New Roman" w:hAnsi="Times New Roman" w:cs="Times New Roman"/>
          <w:sz w:val="24"/>
          <w:szCs w:val="24"/>
        </w:rPr>
        <w:t xml:space="preserve"> using keywords like ‘</w:t>
      </w:r>
      <w:r w:rsidR="002C05B8" w:rsidRPr="004F1C09">
        <w:rPr>
          <w:rFonts w:ascii="Times New Roman" w:eastAsia="Times New Roman" w:hAnsi="Times New Roman" w:cs="Times New Roman"/>
          <w:i/>
          <w:iCs/>
          <w:sz w:val="24"/>
          <w:szCs w:val="24"/>
        </w:rPr>
        <w:t>species name and communal roosting</w:t>
      </w:r>
      <w:r w:rsidR="002C05B8">
        <w:rPr>
          <w:rFonts w:ascii="Times New Roman" w:eastAsia="Times New Roman" w:hAnsi="Times New Roman" w:cs="Times New Roman"/>
          <w:sz w:val="24"/>
          <w:szCs w:val="24"/>
        </w:rPr>
        <w:t>’, ‘</w:t>
      </w:r>
      <w:r w:rsidR="002C05B8" w:rsidRPr="004F1C09">
        <w:rPr>
          <w:rFonts w:ascii="Times New Roman" w:eastAsia="Times New Roman" w:hAnsi="Times New Roman" w:cs="Times New Roman"/>
          <w:i/>
          <w:iCs/>
          <w:sz w:val="24"/>
          <w:szCs w:val="24"/>
        </w:rPr>
        <w:t>species name and social roosting</w:t>
      </w:r>
      <w:r w:rsidR="002C05B8">
        <w:rPr>
          <w:rFonts w:ascii="Times New Roman" w:eastAsia="Times New Roman" w:hAnsi="Times New Roman" w:cs="Times New Roman"/>
          <w:sz w:val="24"/>
          <w:szCs w:val="24"/>
        </w:rPr>
        <w:t>’, and ‘</w:t>
      </w:r>
      <w:r w:rsidR="002C05B8" w:rsidRPr="004F1C09">
        <w:rPr>
          <w:rFonts w:ascii="Times New Roman" w:eastAsia="Times New Roman" w:hAnsi="Times New Roman" w:cs="Times New Roman"/>
          <w:i/>
          <w:iCs/>
          <w:sz w:val="24"/>
          <w:szCs w:val="24"/>
        </w:rPr>
        <w:t>species name and social behavior</w:t>
      </w:r>
      <w:r w:rsidR="002C05B8">
        <w:rPr>
          <w:rFonts w:ascii="Times New Roman" w:eastAsia="Times New Roman" w:hAnsi="Times New Roman" w:cs="Times New Roman"/>
          <w:sz w:val="24"/>
          <w:szCs w:val="24"/>
        </w:rPr>
        <w:t>’. I then</w:t>
      </w:r>
      <w:r w:rsidR="00F456C7">
        <w:rPr>
          <w:rFonts w:ascii="Times New Roman" w:eastAsia="Times New Roman" w:hAnsi="Times New Roman" w:cs="Times New Roman"/>
          <w:sz w:val="24"/>
          <w:szCs w:val="24"/>
        </w:rPr>
        <w:t xml:space="preserve"> used the first five pages in google scholar to look for publications on the selected species. </w:t>
      </w:r>
      <w:r w:rsidR="00EA3464" w:rsidRPr="00EA3464">
        <w:rPr>
          <w:rFonts w:ascii="Times New Roman" w:eastAsia="Times New Roman" w:hAnsi="Times New Roman" w:cs="Times New Roman"/>
          <w:sz w:val="24"/>
          <w:szCs w:val="24"/>
        </w:rPr>
        <w:t xml:space="preserve"> </w:t>
      </w:r>
      <w:r w:rsidR="00EA3464">
        <w:rPr>
          <w:rFonts w:ascii="Times New Roman" w:eastAsia="Times New Roman" w:hAnsi="Times New Roman" w:cs="Times New Roman"/>
          <w:sz w:val="24"/>
          <w:szCs w:val="24"/>
        </w:rPr>
        <w:t>In parallel,</w:t>
      </w:r>
      <w:r w:rsidR="00033651" w:rsidRPr="002F4918">
        <w:rPr>
          <w:rFonts w:ascii="Times New Roman" w:eastAsia="Times New Roman" w:hAnsi="Times New Roman" w:cs="Times New Roman"/>
          <w:sz w:val="24"/>
          <w:szCs w:val="24"/>
        </w:rPr>
        <w:t xml:space="preserve"> I used Python's BeautifulSoup to web scrape Wikipedia for the number of </w:t>
      </w:r>
      <w:r w:rsidR="00273EDF">
        <w:rPr>
          <w:rFonts w:ascii="Times New Roman" w:eastAsia="Times New Roman" w:hAnsi="Times New Roman" w:cs="Times New Roman"/>
          <w:sz w:val="24"/>
          <w:szCs w:val="24"/>
        </w:rPr>
        <w:t xml:space="preserve">literature </w:t>
      </w:r>
      <w:r w:rsidR="00033651" w:rsidRPr="002F4918">
        <w:rPr>
          <w:rFonts w:ascii="Times New Roman" w:eastAsia="Times New Roman" w:hAnsi="Times New Roman" w:cs="Times New Roman"/>
          <w:sz w:val="24"/>
          <w:szCs w:val="24"/>
        </w:rPr>
        <w:t xml:space="preserve">references per species. </w:t>
      </w:r>
      <w:r w:rsidR="00273EDF">
        <w:rPr>
          <w:rFonts w:ascii="Times New Roman" w:eastAsia="Times New Roman" w:hAnsi="Times New Roman" w:cs="Times New Roman"/>
          <w:sz w:val="24"/>
          <w:szCs w:val="24"/>
        </w:rPr>
        <w:t>T</w:t>
      </w:r>
      <w:r w:rsidR="00F22E15">
        <w:rPr>
          <w:rFonts w:ascii="Times New Roman" w:eastAsia="Times New Roman" w:hAnsi="Times New Roman" w:cs="Times New Roman"/>
          <w:sz w:val="24"/>
          <w:szCs w:val="24"/>
        </w:rPr>
        <w:t xml:space="preserve">he number of references where then </w:t>
      </w:r>
      <w:r w:rsidR="00033651" w:rsidRPr="002F4918">
        <w:rPr>
          <w:rFonts w:ascii="Times New Roman" w:eastAsia="Times New Roman" w:hAnsi="Times New Roman" w:cs="Times New Roman"/>
          <w:sz w:val="24"/>
          <w:szCs w:val="24"/>
        </w:rPr>
        <w:t>clustered into three groups: not enough information (0-2</w:t>
      </w:r>
      <w:r w:rsidR="00F22E15">
        <w:rPr>
          <w:rFonts w:ascii="Times New Roman" w:eastAsia="Times New Roman" w:hAnsi="Times New Roman" w:cs="Times New Roman"/>
          <w:sz w:val="24"/>
          <w:szCs w:val="24"/>
        </w:rPr>
        <w:t xml:space="preserve"> references</w:t>
      </w:r>
      <w:r w:rsidR="00033651" w:rsidRPr="002F4918">
        <w:rPr>
          <w:rFonts w:ascii="Times New Roman" w:eastAsia="Times New Roman" w:hAnsi="Times New Roman" w:cs="Times New Roman"/>
          <w:sz w:val="24"/>
          <w:szCs w:val="24"/>
        </w:rPr>
        <w:t>), medium amount of information</w:t>
      </w:r>
      <w:r w:rsidR="004F1C09">
        <w:rPr>
          <w:rFonts w:ascii="Times New Roman" w:eastAsia="Times New Roman" w:hAnsi="Times New Roman" w:cs="Times New Roman"/>
          <w:sz w:val="24"/>
          <w:szCs w:val="24"/>
        </w:rPr>
        <w:t xml:space="preserve"> </w:t>
      </w:r>
      <w:r w:rsidR="00033651" w:rsidRPr="002F4918">
        <w:rPr>
          <w:rFonts w:ascii="Times New Roman" w:eastAsia="Times New Roman" w:hAnsi="Times New Roman" w:cs="Times New Roman"/>
          <w:sz w:val="24"/>
          <w:szCs w:val="24"/>
        </w:rPr>
        <w:t>(3-5</w:t>
      </w:r>
      <w:r w:rsidR="00F22E15">
        <w:rPr>
          <w:rFonts w:ascii="Times New Roman" w:eastAsia="Times New Roman" w:hAnsi="Times New Roman" w:cs="Times New Roman"/>
          <w:sz w:val="24"/>
          <w:szCs w:val="24"/>
        </w:rPr>
        <w:t xml:space="preserve"> references</w:t>
      </w:r>
      <w:r w:rsidR="00033651" w:rsidRPr="002F4918">
        <w:rPr>
          <w:rFonts w:ascii="Times New Roman" w:eastAsia="Times New Roman" w:hAnsi="Times New Roman" w:cs="Times New Roman"/>
          <w:sz w:val="24"/>
          <w:szCs w:val="24"/>
        </w:rPr>
        <w:t>), and a lot of information</w:t>
      </w:r>
      <w:r w:rsidR="00EA3464">
        <w:rPr>
          <w:rFonts w:ascii="Times New Roman" w:eastAsia="Times New Roman" w:hAnsi="Times New Roman" w:cs="Times New Roman"/>
          <w:sz w:val="24"/>
          <w:szCs w:val="24"/>
        </w:rPr>
        <w:t xml:space="preserve"> </w:t>
      </w:r>
      <w:r w:rsidR="00033651" w:rsidRPr="002F4918">
        <w:rPr>
          <w:rFonts w:ascii="Times New Roman" w:eastAsia="Times New Roman" w:hAnsi="Times New Roman" w:cs="Times New Roman"/>
          <w:sz w:val="24"/>
          <w:szCs w:val="24"/>
        </w:rPr>
        <w:t xml:space="preserve">(6-10). </w:t>
      </w:r>
      <w:r w:rsidR="00EA3464">
        <w:rPr>
          <w:rFonts w:ascii="Times New Roman" w:eastAsia="Times New Roman" w:hAnsi="Times New Roman" w:cs="Times New Roman"/>
          <w:sz w:val="24"/>
          <w:szCs w:val="24"/>
        </w:rPr>
        <w:t xml:space="preserve">Clusters 1 and 2 where then used </w:t>
      </w:r>
      <w:r w:rsidR="00F277C0">
        <w:rPr>
          <w:rFonts w:ascii="Times New Roman" w:eastAsia="Times New Roman" w:hAnsi="Times New Roman" w:cs="Times New Roman"/>
          <w:sz w:val="24"/>
          <w:szCs w:val="24"/>
        </w:rPr>
        <w:t xml:space="preserve">with </w:t>
      </w:r>
      <w:r w:rsidR="00F277C0" w:rsidRPr="002F4918">
        <w:rPr>
          <w:rFonts w:ascii="Times New Roman" w:eastAsia="Times New Roman" w:hAnsi="Times New Roman" w:cs="Times New Roman"/>
          <w:sz w:val="24"/>
          <w:szCs w:val="24"/>
        </w:rPr>
        <w:t>web scraping tools to extract data from Wikipedia, OpenAlex, and Scopus.</w:t>
      </w:r>
      <w:r w:rsidR="00F277C0">
        <w:rPr>
          <w:rFonts w:ascii="Times New Roman" w:eastAsia="Times New Roman" w:hAnsi="Times New Roman" w:cs="Times New Roman"/>
          <w:sz w:val="24"/>
          <w:szCs w:val="24"/>
        </w:rPr>
        <w:t xml:space="preserve"> The manually collected data </w:t>
      </w:r>
      <w:r w:rsidR="00F277C0" w:rsidRPr="002F4918">
        <w:rPr>
          <w:rFonts w:ascii="Times New Roman" w:eastAsia="Times New Roman" w:hAnsi="Times New Roman" w:cs="Times New Roman"/>
          <w:sz w:val="24"/>
          <w:szCs w:val="24"/>
        </w:rPr>
        <w:t>served as a benchmark to evaluate the accuracy of the web scraping results.</w:t>
      </w:r>
      <w:r w:rsidR="00F277C0">
        <w:rPr>
          <w:rFonts w:ascii="Times New Roman" w:eastAsia="Times New Roman" w:hAnsi="Times New Roman" w:cs="Times New Roman"/>
          <w:sz w:val="24"/>
          <w:szCs w:val="24"/>
        </w:rPr>
        <w:t xml:space="preserve">  The</w:t>
      </w:r>
      <w:r w:rsidR="001F291D">
        <w:rPr>
          <w:rFonts w:ascii="Times New Roman" w:eastAsia="Times New Roman" w:hAnsi="Times New Roman" w:cs="Times New Roman"/>
          <w:sz w:val="24"/>
          <w:szCs w:val="24"/>
        </w:rPr>
        <w:t xml:space="preserve"> references in the output </w:t>
      </w:r>
      <w:r w:rsidR="001F291D">
        <w:rPr>
          <w:rFonts w:ascii="Times New Roman" w:eastAsia="Times New Roman" w:hAnsi="Times New Roman" w:cs="Times New Roman"/>
          <w:sz w:val="24"/>
          <w:szCs w:val="24"/>
        </w:rPr>
        <w:lastRenderedPageBreak/>
        <w:t xml:space="preserve">were then used to look for information on communal roosting behavior. This accelerated the search by </w:t>
      </w:r>
      <w:r w:rsidR="008A596E">
        <w:rPr>
          <w:rFonts w:ascii="Times New Roman" w:eastAsia="Times New Roman" w:hAnsi="Times New Roman" w:cs="Times New Roman"/>
          <w:sz w:val="24"/>
          <w:szCs w:val="24"/>
        </w:rPr>
        <w:t xml:space="preserve">dismissing species for which the </w:t>
      </w:r>
      <w:r w:rsidR="00587F4E">
        <w:rPr>
          <w:rFonts w:ascii="Times New Roman" w:eastAsia="Times New Roman" w:hAnsi="Times New Roman" w:cs="Times New Roman"/>
          <w:sz w:val="24"/>
          <w:szCs w:val="24"/>
        </w:rPr>
        <w:t>number</w:t>
      </w:r>
      <w:r w:rsidR="008A596E">
        <w:rPr>
          <w:rFonts w:ascii="Times New Roman" w:eastAsia="Times New Roman" w:hAnsi="Times New Roman" w:cs="Times New Roman"/>
          <w:sz w:val="24"/>
          <w:szCs w:val="24"/>
        </w:rPr>
        <w:t xml:space="preserve"> of references are </w:t>
      </w:r>
      <w:r w:rsidR="00C67C58">
        <w:rPr>
          <w:rFonts w:ascii="Times New Roman" w:eastAsia="Times New Roman" w:hAnsi="Times New Roman" w:cs="Times New Roman"/>
          <w:sz w:val="24"/>
          <w:szCs w:val="24"/>
        </w:rPr>
        <w:t>negligible (cluster 1).</w:t>
      </w:r>
    </w:p>
    <w:p w14:paraId="01E9B978" w14:textId="7E7CEE55" w:rsidR="00587F4E" w:rsidRDefault="00587F4E" w:rsidP="00F277C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Communal roosting behavior will be classified as a Bernoulli variable where 0 is non-roosting behavior, and 1 is complete roosting behavior. Species for which this behavior is not properly documented will be classified as data deficient, and excluded from the analysis.</w:t>
      </w:r>
    </w:p>
    <w:p w14:paraId="3EA93B01" w14:textId="4AEB57D2" w:rsidR="00587F4E" w:rsidRPr="00587F4E" w:rsidRDefault="00587F4E" w:rsidP="00033651">
      <w:pPr>
        <w:spacing w:line="360" w:lineRule="auto"/>
        <w:jc w:val="both"/>
        <w:rPr>
          <w:rFonts w:ascii="Times New Roman" w:eastAsia="Times New Roman" w:hAnsi="Times New Roman" w:cs="Times New Roman"/>
          <w:i/>
          <w:iCs/>
          <w:sz w:val="24"/>
          <w:szCs w:val="24"/>
        </w:rPr>
      </w:pPr>
      <w:r w:rsidRPr="00587F4E">
        <w:rPr>
          <w:rFonts w:ascii="Times New Roman" w:eastAsia="Times New Roman" w:hAnsi="Times New Roman" w:cs="Times New Roman"/>
          <w:i/>
          <w:iCs/>
          <w:sz w:val="24"/>
          <w:szCs w:val="24"/>
        </w:rPr>
        <w:t>Phylogenetic data</w:t>
      </w:r>
    </w:p>
    <w:p w14:paraId="525F4A16" w14:textId="29DADDAD" w:rsidR="002143C6" w:rsidRDefault="000F21B2" w:rsidP="002143C6">
      <w:pPr>
        <w:spacing w:line="360" w:lineRule="auto"/>
        <w:jc w:val="both"/>
        <w:rPr>
          <w:rFonts w:ascii="Times New Roman" w:eastAsia="Times New Roman" w:hAnsi="Times New Roman" w:cs="Times New Roman"/>
          <w:sz w:val="24"/>
          <w:szCs w:val="24"/>
        </w:rPr>
      </w:pPr>
      <w:r w:rsidRPr="022A39BE">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used</w:t>
      </w:r>
      <w:r w:rsidRPr="00C82B38">
        <w:rPr>
          <w:rFonts w:ascii="Times New Roman" w:eastAsia="Times New Roman" w:hAnsi="Times New Roman" w:cs="Times New Roman"/>
          <w:sz w:val="24"/>
          <w:szCs w:val="24"/>
        </w:rPr>
        <w:t xml:space="preserve"> the comparative method to explore the evolutionary </w:t>
      </w:r>
      <w:r w:rsidRPr="00D91073">
        <w:rPr>
          <w:rFonts w:ascii="Times New Roman" w:eastAsia="Times New Roman" w:hAnsi="Times New Roman" w:cs="Times New Roman"/>
          <w:sz w:val="24"/>
          <w:szCs w:val="24"/>
        </w:rPr>
        <w:t>relationship between physiological</w:t>
      </w:r>
      <w:r w:rsidRPr="000664F4">
        <w:rPr>
          <w:rFonts w:ascii="Times New Roman" w:eastAsia="Times New Roman" w:hAnsi="Times New Roman" w:cs="Times New Roman"/>
          <w:sz w:val="24"/>
          <w:szCs w:val="24"/>
        </w:rPr>
        <w:t xml:space="preserve"> and biological traits </w:t>
      </w:r>
      <w:r w:rsidRPr="00143A58">
        <w:rPr>
          <w:rFonts w:ascii="Times New Roman" w:eastAsia="Times New Roman" w:hAnsi="Times New Roman" w:cs="Times New Roman"/>
          <w:sz w:val="24"/>
          <w:szCs w:val="24"/>
        </w:rPr>
        <w:t>and the communal roosting behavior in landbirds (</w:t>
      </w:r>
      <w:r w:rsidRPr="00143A58">
        <w:rPr>
          <w:rFonts w:ascii="Times New Roman" w:eastAsia="Times New Roman" w:hAnsi="Times New Roman" w:cs="Times New Roman"/>
          <w:i/>
          <w:iCs/>
          <w:sz w:val="24"/>
          <w:szCs w:val="24"/>
        </w:rPr>
        <w:t>sensu</w:t>
      </w:r>
      <w:r w:rsidRPr="00143A58">
        <w:rPr>
          <w:rFonts w:ascii="Times New Roman" w:eastAsia="Times New Roman" w:hAnsi="Times New Roman" w:cs="Times New Roman"/>
          <w:sz w:val="24"/>
          <w:szCs w:val="24"/>
        </w:rPr>
        <w:t xml:space="preserve"> Felsenstein 1985</w:t>
      </w:r>
      <w:r w:rsidRPr="00F218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comprising roughly 8373 species. </w:t>
      </w:r>
      <w:r w:rsidR="00587F4E">
        <w:rPr>
          <w:rFonts w:ascii="Times New Roman" w:eastAsia="Times New Roman" w:hAnsi="Times New Roman" w:cs="Times New Roman"/>
          <w:sz w:val="24"/>
          <w:szCs w:val="24"/>
        </w:rPr>
        <w:t xml:space="preserve">To access phylogenetic data </w:t>
      </w:r>
      <w:r w:rsidR="002143C6">
        <w:rPr>
          <w:rFonts w:ascii="Times New Roman" w:eastAsia="Times New Roman" w:hAnsi="Times New Roman" w:cs="Times New Roman"/>
          <w:sz w:val="24"/>
          <w:szCs w:val="24"/>
        </w:rPr>
        <w:t xml:space="preserve">and relationships between </w:t>
      </w:r>
      <w:r w:rsidR="00587F4E">
        <w:rPr>
          <w:rFonts w:ascii="Times New Roman" w:eastAsia="Times New Roman" w:hAnsi="Times New Roman" w:cs="Times New Roman"/>
          <w:sz w:val="24"/>
          <w:szCs w:val="24"/>
        </w:rPr>
        <w:t>species</w:t>
      </w:r>
      <w:r w:rsidR="0030432D">
        <w:rPr>
          <w:rFonts w:ascii="Times New Roman" w:eastAsia="Times New Roman" w:hAnsi="Times New Roman" w:cs="Times New Roman"/>
          <w:sz w:val="24"/>
          <w:szCs w:val="24"/>
        </w:rPr>
        <w:t xml:space="preserve">, </w:t>
      </w:r>
      <w:r w:rsidR="00587F4E">
        <w:rPr>
          <w:rFonts w:ascii="Times New Roman" w:eastAsia="Times New Roman" w:hAnsi="Times New Roman" w:cs="Times New Roman"/>
          <w:sz w:val="24"/>
          <w:szCs w:val="24"/>
        </w:rPr>
        <w:t xml:space="preserve">I used </w:t>
      </w:r>
      <w:r w:rsidR="002143C6">
        <w:rPr>
          <w:rFonts w:ascii="Times New Roman" w:eastAsia="Times New Roman" w:hAnsi="Times New Roman" w:cs="Times New Roman"/>
          <w:sz w:val="24"/>
          <w:szCs w:val="24"/>
        </w:rPr>
        <w:t xml:space="preserve">Trees from </w:t>
      </w:r>
      <w:hyperlink r:id="rId10" w:history="1">
        <w:r w:rsidR="002143C6" w:rsidRPr="00C320F0">
          <w:rPr>
            <w:rStyle w:val="Hyperlink"/>
            <w:rFonts w:ascii="Times New Roman" w:eastAsia="Times New Roman" w:hAnsi="Times New Roman" w:cs="Times New Roman"/>
            <w:sz w:val="24"/>
            <w:szCs w:val="24"/>
          </w:rPr>
          <w:t>https://vertlife.org/</w:t>
        </w:r>
      </w:hyperlink>
      <w:r w:rsidR="002143C6">
        <w:rPr>
          <w:rFonts w:ascii="Times New Roman" w:eastAsia="Times New Roman" w:hAnsi="Times New Roman" w:cs="Times New Roman"/>
          <w:sz w:val="24"/>
          <w:szCs w:val="24"/>
        </w:rPr>
        <w:t>.</w:t>
      </w:r>
      <w:r w:rsidR="00892FC8">
        <w:rPr>
          <w:rFonts w:ascii="Times New Roman" w:eastAsia="Times New Roman" w:hAnsi="Times New Roman" w:cs="Times New Roman"/>
          <w:sz w:val="24"/>
          <w:szCs w:val="24"/>
        </w:rPr>
        <w:t xml:space="preserve"> For each species we generated 100 trees and the information was then used to construct a phylogenetic</w:t>
      </w:r>
      <w:r>
        <w:rPr>
          <w:rFonts w:ascii="Times New Roman" w:eastAsia="Times New Roman" w:hAnsi="Times New Roman" w:cs="Times New Roman"/>
          <w:sz w:val="24"/>
          <w:szCs w:val="24"/>
        </w:rPr>
        <w:t xml:space="preserve"> diagram.</w:t>
      </w:r>
    </w:p>
    <w:p w14:paraId="08264A80" w14:textId="2CAA170B" w:rsidR="00587F4E" w:rsidRDefault="00587F4E" w:rsidP="00033651">
      <w:pPr>
        <w:spacing w:line="360" w:lineRule="auto"/>
        <w:jc w:val="both"/>
        <w:rPr>
          <w:rFonts w:ascii="Times New Roman" w:eastAsia="Times New Roman" w:hAnsi="Times New Roman" w:cs="Times New Roman"/>
          <w:sz w:val="24"/>
          <w:szCs w:val="24"/>
        </w:rPr>
      </w:pPr>
    </w:p>
    <w:p w14:paraId="0973CCCF" w14:textId="41679AC4" w:rsidR="001F1BD6" w:rsidRPr="005458C4" w:rsidRDefault="00587F4E" w:rsidP="00033651">
      <w:pPr>
        <w:spacing w:line="360" w:lineRule="auto"/>
        <w:jc w:val="both"/>
        <w:rPr>
          <w:rFonts w:ascii="Times New Roman" w:eastAsia="Times New Roman" w:hAnsi="Times New Roman" w:cs="Times New Roman"/>
          <w:i/>
          <w:iCs/>
          <w:sz w:val="24"/>
          <w:szCs w:val="24"/>
        </w:rPr>
      </w:pPr>
      <w:r w:rsidRPr="00297BE7">
        <w:rPr>
          <w:rFonts w:ascii="Times New Roman" w:eastAsia="Times New Roman" w:hAnsi="Times New Roman" w:cs="Times New Roman"/>
          <w:i/>
          <w:iCs/>
          <w:sz w:val="24"/>
          <w:szCs w:val="24"/>
        </w:rPr>
        <w:t>Biological variables</w:t>
      </w:r>
    </w:p>
    <w:p w14:paraId="72E90FD8" w14:textId="2E362A7C" w:rsidR="009E3C0D" w:rsidRDefault="0030432D" w:rsidP="00A04C4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test for the</w:t>
      </w:r>
      <w:r w:rsidR="00073A22">
        <w:rPr>
          <w:rFonts w:ascii="Times New Roman" w:eastAsia="Times New Roman" w:hAnsi="Times New Roman" w:cs="Times New Roman"/>
          <w:sz w:val="24"/>
          <w:szCs w:val="24"/>
        </w:rPr>
        <w:t xml:space="preserve"> biological variables </w:t>
      </w:r>
      <w:r w:rsidR="002B18D3">
        <w:rPr>
          <w:rFonts w:ascii="Times New Roman" w:eastAsia="Times New Roman" w:hAnsi="Times New Roman" w:cs="Times New Roman"/>
          <w:sz w:val="24"/>
          <w:szCs w:val="24"/>
        </w:rPr>
        <w:t>driving</w:t>
      </w:r>
      <w:r w:rsidR="00073A22">
        <w:rPr>
          <w:rFonts w:ascii="Times New Roman" w:eastAsia="Times New Roman" w:hAnsi="Times New Roman" w:cs="Times New Roman"/>
          <w:sz w:val="24"/>
          <w:szCs w:val="24"/>
        </w:rPr>
        <w:t xml:space="preserve"> the evolution of communal roosting behavior, I selected four main traits:</w:t>
      </w:r>
      <w:r w:rsidR="00EA2EDC" w:rsidRPr="00F218A6">
        <w:rPr>
          <w:rFonts w:ascii="Times New Roman" w:eastAsia="Times New Roman" w:hAnsi="Times New Roman" w:cs="Times New Roman"/>
          <w:sz w:val="24"/>
          <w:szCs w:val="24"/>
        </w:rPr>
        <w:t xml:space="preserve"> </w:t>
      </w:r>
      <w:r w:rsidR="00A04C49">
        <w:rPr>
          <w:rFonts w:ascii="Times New Roman" w:eastAsia="Times New Roman" w:hAnsi="Times New Roman" w:cs="Times New Roman"/>
          <w:sz w:val="24"/>
          <w:szCs w:val="24"/>
        </w:rPr>
        <w:t xml:space="preserve">body </w:t>
      </w:r>
      <w:r w:rsidR="00A04C49" w:rsidRPr="022A39BE">
        <w:rPr>
          <w:rFonts w:ascii="Times New Roman" w:eastAsia="Times New Roman" w:hAnsi="Times New Roman" w:cs="Times New Roman"/>
          <w:sz w:val="24"/>
          <w:szCs w:val="24"/>
        </w:rPr>
        <w:t>mass</w:t>
      </w:r>
      <w:r w:rsidR="00A04C49">
        <w:rPr>
          <w:rFonts w:ascii="Times New Roman" w:eastAsia="Times New Roman" w:hAnsi="Times New Roman" w:cs="Times New Roman"/>
          <w:sz w:val="24"/>
          <w:szCs w:val="24"/>
        </w:rPr>
        <w:t xml:space="preserve"> (kg)</w:t>
      </w:r>
      <w:r w:rsidR="00377C8C">
        <w:rPr>
          <w:rFonts w:ascii="Times New Roman" w:eastAsia="Times New Roman" w:hAnsi="Times New Roman" w:cs="Times New Roman"/>
          <w:sz w:val="24"/>
          <w:szCs w:val="24"/>
        </w:rPr>
        <w:t xml:space="preserve"> f</w:t>
      </w:r>
      <w:r w:rsidR="00A04C49">
        <w:rPr>
          <w:rFonts w:ascii="Times New Roman" w:eastAsia="Times New Roman" w:hAnsi="Times New Roman" w:cs="Times New Roman"/>
          <w:sz w:val="24"/>
          <w:szCs w:val="24"/>
        </w:rPr>
        <w:t>ollowing Beauchamp (1999</w:t>
      </w:r>
      <w:r w:rsidR="00A04C49" w:rsidRPr="022A39BE">
        <w:rPr>
          <w:rFonts w:ascii="Times New Roman" w:eastAsia="Times New Roman" w:hAnsi="Times New Roman" w:cs="Times New Roman"/>
          <w:sz w:val="24"/>
          <w:szCs w:val="24"/>
        </w:rPr>
        <w:t xml:space="preserve">), </w:t>
      </w:r>
      <w:r w:rsidR="003E25F6">
        <w:rPr>
          <w:rFonts w:ascii="Times New Roman" w:eastAsia="Times New Roman" w:hAnsi="Times New Roman" w:cs="Times New Roman"/>
          <w:sz w:val="24"/>
          <w:szCs w:val="24"/>
        </w:rPr>
        <w:t>H</w:t>
      </w:r>
      <w:r w:rsidR="00A04C49">
        <w:rPr>
          <w:rFonts w:ascii="Times New Roman" w:eastAsia="Times New Roman" w:hAnsi="Times New Roman" w:cs="Times New Roman"/>
          <w:sz w:val="24"/>
          <w:szCs w:val="24"/>
        </w:rPr>
        <w:t>and-wing index (HWI),</w:t>
      </w:r>
      <w:r w:rsidR="00A04C49" w:rsidRPr="022A39BE">
        <w:rPr>
          <w:rFonts w:ascii="Times New Roman" w:eastAsia="Times New Roman" w:hAnsi="Times New Roman" w:cs="Times New Roman"/>
          <w:sz w:val="24"/>
          <w:szCs w:val="24"/>
        </w:rPr>
        <w:t xml:space="preserve"> </w:t>
      </w:r>
      <w:r w:rsidR="00894205">
        <w:rPr>
          <w:rFonts w:ascii="Times New Roman" w:eastAsia="Times New Roman" w:hAnsi="Times New Roman" w:cs="Times New Roman"/>
          <w:sz w:val="24"/>
          <w:szCs w:val="24"/>
        </w:rPr>
        <w:t>trophic guild</w:t>
      </w:r>
      <w:r w:rsidR="00377C8C">
        <w:rPr>
          <w:rFonts w:ascii="Times New Roman" w:eastAsia="Times New Roman" w:hAnsi="Times New Roman" w:cs="Times New Roman"/>
          <w:sz w:val="24"/>
          <w:szCs w:val="24"/>
        </w:rPr>
        <w:t xml:space="preserve"> </w:t>
      </w:r>
      <w:r w:rsidR="00C4287D">
        <w:rPr>
          <w:rFonts w:ascii="Times New Roman" w:eastAsia="Times New Roman" w:hAnsi="Times New Roman" w:cs="Times New Roman"/>
          <w:sz w:val="24"/>
          <w:szCs w:val="24"/>
        </w:rPr>
        <w:t>and</w:t>
      </w:r>
      <w:r w:rsidR="00A04C49">
        <w:rPr>
          <w:rFonts w:ascii="Times New Roman" w:eastAsia="Times New Roman" w:hAnsi="Times New Roman" w:cs="Times New Roman"/>
          <w:sz w:val="24"/>
          <w:szCs w:val="24"/>
        </w:rPr>
        <w:t xml:space="preserve"> </w:t>
      </w:r>
      <w:r w:rsidR="00E4057A">
        <w:rPr>
          <w:rFonts w:ascii="Times New Roman" w:eastAsia="Times New Roman" w:hAnsi="Times New Roman" w:cs="Times New Roman"/>
          <w:sz w:val="24"/>
          <w:szCs w:val="24"/>
        </w:rPr>
        <w:t xml:space="preserve">residuals of body size to brain size ratio (as a proxy for </w:t>
      </w:r>
      <w:r w:rsidR="00A04C49">
        <w:rPr>
          <w:rFonts w:ascii="Times New Roman" w:eastAsia="Times New Roman" w:hAnsi="Times New Roman" w:cs="Times New Roman"/>
          <w:sz w:val="24"/>
          <w:szCs w:val="24"/>
        </w:rPr>
        <w:t>memory</w:t>
      </w:r>
      <w:r w:rsidR="00E4057A">
        <w:rPr>
          <w:rFonts w:ascii="Times New Roman" w:eastAsia="Times New Roman" w:hAnsi="Times New Roman" w:cs="Times New Roman"/>
          <w:sz w:val="24"/>
          <w:szCs w:val="24"/>
        </w:rPr>
        <w:t>)</w:t>
      </w:r>
      <w:r w:rsidR="00C4287D">
        <w:rPr>
          <w:rFonts w:ascii="Times New Roman" w:eastAsia="Times New Roman" w:hAnsi="Times New Roman" w:cs="Times New Roman"/>
          <w:sz w:val="24"/>
          <w:szCs w:val="24"/>
        </w:rPr>
        <w:t xml:space="preserve">. </w:t>
      </w:r>
      <w:r w:rsidR="00B42FF1">
        <w:rPr>
          <w:rFonts w:ascii="Times New Roman" w:eastAsia="Times New Roman" w:hAnsi="Times New Roman" w:cs="Times New Roman"/>
          <w:sz w:val="24"/>
          <w:szCs w:val="24"/>
        </w:rPr>
        <w:t xml:space="preserve">A rationale as to why these potential explanatory </w:t>
      </w:r>
      <w:r w:rsidR="00C4287D">
        <w:rPr>
          <w:rFonts w:ascii="Times New Roman" w:eastAsia="Times New Roman" w:hAnsi="Times New Roman" w:cs="Times New Roman"/>
          <w:sz w:val="24"/>
          <w:szCs w:val="24"/>
        </w:rPr>
        <w:t>variab</w:t>
      </w:r>
      <w:r w:rsidR="00C379E6">
        <w:rPr>
          <w:rFonts w:ascii="Times New Roman" w:eastAsia="Times New Roman" w:hAnsi="Times New Roman" w:cs="Times New Roman"/>
          <w:sz w:val="24"/>
          <w:szCs w:val="24"/>
        </w:rPr>
        <w:t>les were selected</w:t>
      </w:r>
      <w:r w:rsidR="00B42FF1">
        <w:rPr>
          <w:rFonts w:ascii="Times New Roman" w:eastAsia="Times New Roman" w:hAnsi="Times New Roman" w:cs="Times New Roman"/>
          <w:sz w:val="24"/>
          <w:szCs w:val="24"/>
        </w:rPr>
        <w:t xml:space="preserve"> follows:</w:t>
      </w:r>
    </w:p>
    <w:p w14:paraId="295A4FA4" w14:textId="6B6FAD2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Trophic guild</w:t>
      </w:r>
      <w:r w:rsidR="00C0121A">
        <w:rPr>
          <w:rFonts w:ascii="Times New Roman" w:eastAsia="Times New Roman" w:hAnsi="Times New Roman" w:cs="Times New Roman"/>
          <w:sz w:val="24"/>
          <w:szCs w:val="24"/>
          <w:u w:val="single"/>
        </w:rPr>
        <w:t xml:space="preserve">: </w:t>
      </w:r>
      <w:r w:rsidR="00BE0046" w:rsidRPr="00084B7F">
        <w:rPr>
          <w:rFonts w:ascii="Times New Roman" w:eastAsia="Times New Roman" w:hAnsi="Times New Roman" w:cs="Times New Roman"/>
          <w:sz w:val="24"/>
          <w:szCs w:val="24"/>
        </w:rPr>
        <w:t xml:space="preserve">Trophic </w:t>
      </w:r>
      <w:r w:rsidR="00E4243E" w:rsidRPr="00084B7F">
        <w:rPr>
          <w:rFonts w:ascii="Times New Roman" w:eastAsia="Times New Roman" w:hAnsi="Times New Roman" w:cs="Times New Roman"/>
          <w:sz w:val="24"/>
          <w:szCs w:val="24"/>
        </w:rPr>
        <w:t xml:space="preserve">guild </w:t>
      </w:r>
      <w:r w:rsidR="00BE0046" w:rsidRPr="00084B7F">
        <w:rPr>
          <w:rFonts w:ascii="Times New Roman" w:eastAsia="Times New Roman" w:hAnsi="Times New Roman" w:cs="Times New Roman"/>
          <w:sz w:val="24"/>
          <w:szCs w:val="24"/>
        </w:rPr>
        <w:t xml:space="preserve">follows a </w:t>
      </w:r>
      <w:r w:rsidR="00CC3A35" w:rsidRPr="00084B7F">
        <w:rPr>
          <w:rFonts w:ascii="Times New Roman" w:eastAsia="Times New Roman" w:hAnsi="Times New Roman" w:cs="Times New Roman"/>
          <w:sz w:val="24"/>
          <w:szCs w:val="24"/>
        </w:rPr>
        <w:t xml:space="preserve">comparable </w:t>
      </w:r>
      <w:r w:rsidR="0063625E" w:rsidRPr="00084B7F">
        <w:rPr>
          <w:rFonts w:ascii="Times New Roman" w:eastAsia="Times New Roman" w:hAnsi="Times New Roman" w:cs="Times New Roman"/>
          <w:sz w:val="24"/>
          <w:szCs w:val="24"/>
        </w:rPr>
        <w:t>pattern, where scavengers are expected to rely more on CRB given the unpredictable nature of their food sources</w:t>
      </w:r>
      <w:r w:rsidR="00E90DBE" w:rsidRPr="00084B7F">
        <w:rPr>
          <w:rFonts w:ascii="Times New Roman" w:eastAsia="Times New Roman" w:hAnsi="Times New Roman" w:cs="Times New Roman"/>
          <w:sz w:val="24"/>
          <w:szCs w:val="24"/>
        </w:rPr>
        <w:t xml:space="preserve"> (Harel et al. 2017)</w:t>
      </w:r>
      <w:r w:rsidR="0063625E" w:rsidRPr="00084B7F">
        <w:rPr>
          <w:rFonts w:ascii="Times New Roman" w:eastAsia="Times New Roman" w:hAnsi="Times New Roman" w:cs="Times New Roman"/>
          <w:sz w:val="24"/>
          <w:szCs w:val="24"/>
        </w:rPr>
        <w:t>.</w:t>
      </w:r>
      <w:r w:rsidR="001F6021" w:rsidRPr="00084B7F">
        <w:rPr>
          <w:rFonts w:ascii="Times New Roman" w:eastAsia="Times New Roman" w:hAnsi="Times New Roman" w:cs="Times New Roman"/>
          <w:sz w:val="24"/>
          <w:szCs w:val="24"/>
        </w:rPr>
        <w:t xml:space="preserve"> </w:t>
      </w:r>
      <w:r w:rsidR="001B2766" w:rsidRPr="00084B7F">
        <w:rPr>
          <w:rFonts w:ascii="Times New Roman" w:eastAsia="Times New Roman" w:hAnsi="Times New Roman" w:cs="Times New Roman"/>
          <w:sz w:val="24"/>
          <w:szCs w:val="24"/>
        </w:rPr>
        <w:t xml:space="preserve">Data from Trophic guild </w:t>
      </w:r>
      <w:r w:rsidR="00CC2F0E" w:rsidRPr="00084B7F">
        <w:rPr>
          <w:rFonts w:ascii="Times New Roman" w:eastAsia="Times New Roman" w:hAnsi="Times New Roman" w:cs="Times New Roman"/>
          <w:sz w:val="24"/>
          <w:szCs w:val="24"/>
        </w:rPr>
        <w:t>will be obtained through AVONET, an online database for all bird species.</w:t>
      </w:r>
      <w:r w:rsidR="00A01BC5" w:rsidRPr="00084B7F">
        <w:rPr>
          <w:rFonts w:ascii="Times New Roman" w:eastAsia="Times New Roman" w:hAnsi="Times New Roman" w:cs="Times New Roman"/>
          <w:sz w:val="24"/>
          <w:szCs w:val="24"/>
        </w:rPr>
        <w:t xml:space="preserve"> Complementary information will be used to adjust for these categories where pertains.</w:t>
      </w:r>
    </w:p>
    <w:p w14:paraId="10E92CA5" w14:textId="070C70F7"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Hand-wing Index</w:t>
      </w:r>
      <w:r w:rsidR="00B6543F">
        <w:rPr>
          <w:rFonts w:ascii="Times New Roman" w:eastAsia="Times New Roman" w:hAnsi="Times New Roman" w:cs="Times New Roman"/>
          <w:sz w:val="24"/>
          <w:szCs w:val="24"/>
          <w:u w:val="single"/>
        </w:rPr>
        <w:t xml:space="preserve"> (HWI)</w:t>
      </w:r>
      <w:r w:rsidR="00C0121A">
        <w:rPr>
          <w:rFonts w:ascii="Times New Roman" w:eastAsia="Times New Roman" w:hAnsi="Times New Roman" w:cs="Times New Roman"/>
          <w:sz w:val="24"/>
          <w:szCs w:val="24"/>
          <w:u w:val="single"/>
        </w:rPr>
        <w:t xml:space="preserve">: </w:t>
      </w:r>
      <w:r w:rsidR="001F6021" w:rsidRPr="00084B7F">
        <w:rPr>
          <w:rFonts w:ascii="Times New Roman" w:eastAsia="Times New Roman" w:hAnsi="Times New Roman" w:cs="Times New Roman"/>
          <w:sz w:val="24"/>
          <w:szCs w:val="24"/>
        </w:rPr>
        <w:t>Hand-wing index is a metric of dispersal ability in birds</w:t>
      </w:r>
      <w:r w:rsidR="00B6543F" w:rsidRPr="00084B7F">
        <w:rPr>
          <w:rFonts w:ascii="Times New Roman" w:eastAsia="Times New Roman" w:hAnsi="Times New Roman" w:cs="Times New Roman"/>
          <w:sz w:val="24"/>
          <w:szCs w:val="24"/>
        </w:rPr>
        <w:t xml:space="preserve"> </w:t>
      </w:r>
      <w:r w:rsidR="00143A58">
        <w:rPr>
          <w:rFonts w:ascii="Times New Roman" w:eastAsia="Times New Roman" w:hAnsi="Times New Roman" w:cs="Times New Roman"/>
          <w:sz w:val="24"/>
          <w:szCs w:val="24"/>
        </w:rPr>
        <w:fldChar w:fldCharType="begin"/>
      </w:r>
      <w:r w:rsidR="00143A58">
        <w:rPr>
          <w:rFonts w:ascii="Times New Roman" w:eastAsia="Times New Roman" w:hAnsi="Times New Roman" w:cs="Times New Roman"/>
          <w:sz w:val="24"/>
          <w:szCs w:val="24"/>
        </w:rPr>
        <w:instrText xml:space="preserve"> ADDIN ZOTERO_ITEM CSL_CITATION {"citationID":"CEnSw4sE","properties":{"formattedCitation":"(Arango et al., 2022)","plainCitation":"(Arango et al., 2022)","noteIndex":0},"citationItems":[{"id":792,"uris":["http://zotero.org/users/6254983/items/WY7Y4MBH"],"itemData":{"id":792,"type":"article-journal","abstract":"Abstract\n            Measuring the dispersal ability of birds is particularly challenging and thus researchers have relied on the extended use of morphological proxies as surrogates for such ability. However, few studies have tested the relationship between morphological proxies and other dispersal-related traits. In this study, we test the relationship of the most commonly used morphological proxy for dispersal—the Hand-Wing Index (HWI)—with traits highly associated with dispersal abilities, such as geographic range size, migratory behaviour and migratory distances. We used the Emberizoidea superfamily to evaluate these relationships and measured the HWI of 2520 individuals from 431 species (almost half of all the species in the superfamily). We first estimated the phylogenetic signal of HWI and searched for the best evolutionary model to explain its variation. We then performed PGLS analyses to assess the relationships between HWI and dispersal abilities. Our results showed that HWI has a strong phylogenetic signal and is positively related to dispersal abilities. Our findings support the use of HWI as a viable morphological proxy for dispersal in birds.","container-title":"Biological Journal of the Linnean Society","DOI":"10.1093/biolinnean/blac071","ISSN":"0024-4066, 1095-8312","issue":"1","language":"en","page":"137-144","source":"DOI.org (Crossref)","title":"Hand-Wing Index as a surrogate for dispersal ability: the case of the Emberizoidea (Aves: Passeriformes) radiation","title-short":"Hand-Wing Index as a surrogate for dispersal ability","volume":"137","author":[{"family":"Arango","given":"Axel"},{"family":"Pinto-Ledezma","given":"Jesús"},{"family":"Rojas-Soto","given":"Octavio"},{"family":"Lindsay","given":"Andrea M"},{"family":"Mendenhall","given":"Chase D"},{"family":"Villalobos","given":"Fabricio"}],"issued":{"date-parts":[["2022",8,16]]}}}],"schema":"https://github.com/citation-style-language/schema/raw/master/csl-citation.json"} </w:instrText>
      </w:r>
      <w:r w:rsidR="00143A58">
        <w:rPr>
          <w:rFonts w:ascii="Times New Roman" w:eastAsia="Times New Roman" w:hAnsi="Times New Roman" w:cs="Times New Roman"/>
          <w:sz w:val="24"/>
          <w:szCs w:val="24"/>
        </w:rPr>
        <w:fldChar w:fldCharType="separate"/>
      </w:r>
      <w:r w:rsidR="00143A58" w:rsidRPr="00143A58">
        <w:rPr>
          <w:rFonts w:ascii="Times New Roman" w:hAnsi="Times New Roman" w:cs="Times New Roman"/>
          <w:sz w:val="24"/>
        </w:rPr>
        <w:t>(Arango et al., 2022)</w:t>
      </w:r>
      <w:r w:rsidR="00143A58">
        <w:rPr>
          <w:rFonts w:ascii="Times New Roman" w:eastAsia="Times New Roman" w:hAnsi="Times New Roman" w:cs="Times New Roman"/>
          <w:sz w:val="24"/>
          <w:szCs w:val="24"/>
        </w:rPr>
        <w:fldChar w:fldCharType="end"/>
      </w:r>
      <w:r w:rsidR="00143A58">
        <w:rPr>
          <w:rFonts w:ascii="Times New Roman" w:eastAsia="Times New Roman" w:hAnsi="Times New Roman" w:cs="Times New Roman"/>
          <w:sz w:val="24"/>
          <w:szCs w:val="24"/>
        </w:rPr>
        <w:t xml:space="preserve"> </w:t>
      </w:r>
      <w:r w:rsidR="001F6021" w:rsidRPr="00084B7F">
        <w:rPr>
          <w:rFonts w:ascii="Times New Roman" w:eastAsia="Times New Roman" w:hAnsi="Times New Roman" w:cs="Times New Roman"/>
          <w:sz w:val="24"/>
          <w:szCs w:val="24"/>
        </w:rPr>
        <w:t>and therefore</w:t>
      </w:r>
      <w:r w:rsidR="00751336" w:rsidRPr="00084B7F">
        <w:rPr>
          <w:rFonts w:ascii="Times New Roman" w:eastAsia="Times New Roman" w:hAnsi="Times New Roman" w:cs="Times New Roman"/>
          <w:sz w:val="24"/>
          <w:szCs w:val="24"/>
        </w:rPr>
        <w:t xml:space="preserve"> i</w:t>
      </w:r>
      <w:r w:rsidR="00A0707B" w:rsidRPr="00084B7F">
        <w:rPr>
          <w:rFonts w:ascii="Times New Roman" w:eastAsia="Times New Roman" w:hAnsi="Times New Roman" w:cs="Times New Roman"/>
          <w:sz w:val="24"/>
          <w:szCs w:val="24"/>
        </w:rPr>
        <w:t xml:space="preserve">t indicates the capacity of a species to </w:t>
      </w:r>
      <w:r w:rsidR="00BC706F" w:rsidRPr="00084B7F">
        <w:rPr>
          <w:rFonts w:ascii="Times New Roman" w:eastAsia="Times New Roman" w:hAnsi="Times New Roman" w:cs="Times New Roman"/>
          <w:sz w:val="24"/>
          <w:szCs w:val="24"/>
        </w:rPr>
        <w:t xml:space="preserve">scout </w:t>
      </w:r>
      <w:r w:rsidR="00A0707B" w:rsidRPr="00084B7F">
        <w:rPr>
          <w:rFonts w:ascii="Times New Roman" w:eastAsia="Times New Roman" w:hAnsi="Times New Roman" w:cs="Times New Roman"/>
          <w:sz w:val="24"/>
          <w:szCs w:val="24"/>
        </w:rPr>
        <w:t>looking for food sources.</w:t>
      </w:r>
      <w:r w:rsidR="00250D76" w:rsidRPr="00084B7F">
        <w:rPr>
          <w:rFonts w:ascii="Times New Roman" w:eastAsia="Times New Roman" w:hAnsi="Times New Roman" w:cs="Times New Roman"/>
          <w:sz w:val="24"/>
          <w:szCs w:val="24"/>
        </w:rPr>
        <w:t xml:space="preserve"> Where HWI is </w:t>
      </w:r>
      <w:r w:rsidR="00D53776" w:rsidRPr="00084B7F">
        <w:rPr>
          <w:rFonts w:ascii="Times New Roman" w:eastAsia="Times New Roman" w:hAnsi="Times New Roman" w:cs="Times New Roman"/>
          <w:sz w:val="24"/>
          <w:szCs w:val="24"/>
        </w:rPr>
        <w:t>high</w:t>
      </w:r>
      <w:r w:rsidR="00250D76" w:rsidRPr="00084B7F">
        <w:rPr>
          <w:rFonts w:ascii="Times New Roman" w:eastAsia="Times New Roman" w:hAnsi="Times New Roman" w:cs="Times New Roman"/>
          <w:sz w:val="24"/>
          <w:szCs w:val="24"/>
        </w:rPr>
        <w:t>, CRB may bring more benefits</w:t>
      </w:r>
      <w:r w:rsidR="00BF531D" w:rsidRPr="00084B7F">
        <w:rPr>
          <w:rFonts w:ascii="Times New Roman" w:eastAsia="Times New Roman" w:hAnsi="Times New Roman" w:cs="Times New Roman"/>
          <w:sz w:val="24"/>
          <w:szCs w:val="24"/>
        </w:rPr>
        <w:t xml:space="preserve"> as they might access food </w:t>
      </w:r>
      <w:r w:rsidR="0032579B" w:rsidRPr="00084B7F">
        <w:rPr>
          <w:rFonts w:ascii="Times New Roman" w:eastAsia="Times New Roman" w:hAnsi="Times New Roman" w:cs="Times New Roman"/>
          <w:sz w:val="24"/>
          <w:szCs w:val="24"/>
        </w:rPr>
        <w:t>location over broader areas that can be then accessed by others</w:t>
      </w:r>
      <w:r w:rsidR="00830875" w:rsidRPr="00084B7F">
        <w:rPr>
          <w:rFonts w:ascii="Times New Roman" w:eastAsia="Times New Roman" w:hAnsi="Times New Roman" w:cs="Times New Roman"/>
          <w:sz w:val="24"/>
          <w:szCs w:val="24"/>
        </w:rPr>
        <w:t xml:space="preserve"> through information sharing</w:t>
      </w:r>
      <w:r w:rsidR="009F4477" w:rsidRPr="00084B7F">
        <w:rPr>
          <w:rFonts w:ascii="Times New Roman" w:eastAsia="Times New Roman" w:hAnsi="Times New Roman" w:cs="Times New Roman"/>
          <w:sz w:val="24"/>
          <w:szCs w:val="24"/>
        </w:rPr>
        <w:t xml:space="preserve"> (</w:t>
      </w:r>
      <w:r w:rsidR="00E80FA0" w:rsidRPr="00084B7F">
        <w:rPr>
          <w:rFonts w:ascii="Times New Roman" w:eastAsia="Times New Roman" w:hAnsi="Times New Roman" w:cs="Times New Roman"/>
          <w:sz w:val="24"/>
          <w:szCs w:val="24"/>
        </w:rPr>
        <w:t>Buckley 199</w:t>
      </w:r>
      <w:r w:rsidR="0091697E">
        <w:rPr>
          <w:rFonts w:ascii="Times New Roman" w:eastAsia="Times New Roman" w:hAnsi="Times New Roman" w:cs="Times New Roman"/>
          <w:sz w:val="24"/>
          <w:szCs w:val="24"/>
        </w:rPr>
        <w:t>7</w:t>
      </w:r>
      <w:r w:rsidR="00E80FA0" w:rsidRPr="00084B7F">
        <w:rPr>
          <w:rFonts w:ascii="Times New Roman" w:eastAsia="Times New Roman" w:hAnsi="Times New Roman" w:cs="Times New Roman"/>
          <w:sz w:val="24"/>
          <w:szCs w:val="24"/>
        </w:rPr>
        <w:t>)</w:t>
      </w:r>
      <w:r w:rsidR="00BF531D" w:rsidRPr="00084B7F">
        <w:rPr>
          <w:rFonts w:ascii="Times New Roman" w:eastAsia="Times New Roman" w:hAnsi="Times New Roman" w:cs="Times New Roman"/>
          <w:sz w:val="24"/>
          <w:szCs w:val="24"/>
        </w:rPr>
        <w:t>.</w:t>
      </w:r>
      <w:r w:rsidR="00CB6BF7"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Hand-wing Index values</w:t>
      </w:r>
      <w:r w:rsidR="00CC2F0E" w:rsidRPr="00084B7F">
        <w:rPr>
          <w:rFonts w:ascii="Times New Roman" w:eastAsia="Times New Roman" w:hAnsi="Times New Roman" w:cs="Times New Roman"/>
          <w:sz w:val="24"/>
          <w:szCs w:val="24"/>
        </w:rPr>
        <w:t xml:space="preserve"> will be obtained through AVONET.</w:t>
      </w:r>
    </w:p>
    <w:p w14:paraId="5399B981" w14:textId="79E98EA5" w:rsidR="00E7414F" w:rsidRPr="00F218A6"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4D1310">
        <w:rPr>
          <w:rFonts w:ascii="Times New Roman" w:eastAsia="Times New Roman" w:hAnsi="Times New Roman" w:cs="Times New Roman"/>
          <w:sz w:val="24"/>
          <w:szCs w:val="24"/>
          <w:u w:val="single"/>
        </w:rPr>
        <w:t>Memory</w:t>
      </w:r>
      <w:r w:rsidR="00C0121A" w:rsidRPr="00084B7F">
        <w:rPr>
          <w:rFonts w:ascii="Times New Roman" w:eastAsia="Times New Roman" w:hAnsi="Times New Roman" w:cs="Times New Roman"/>
          <w:sz w:val="24"/>
          <w:szCs w:val="24"/>
        </w:rPr>
        <w:t xml:space="preserve">: </w:t>
      </w:r>
      <w:r w:rsidR="00CB6BF7" w:rsidRPr="00084B7F">
        <w:rPr>
          <w:rFonts w:ascii="Times New Roman" w:eastAsia="Times New Roman" w:hAnsi="Times New Roman" w:cs="Times New Roman"/>
          <w:sz w:val="24"/>
          <w:szCs w:val="24"/>
        </w:rPr>
        <w:t>Memory was chosen as</w:t>
      </w:r>
      <w:r w:rsidR="00A0060F"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for species to share information, memory on the location of the food source is required to be later passed on</w:t>
      </w:r>
      <w:r w:rsidR="00996E27" w:rsidRPr="00084B7F">
        <w:rPr>
          <w:rFonts w:ascii="Times New Roman" w:eastAsia="Times New Roman" w:hAnsi="Times New Roman" w:cs="Times New Roman"/>
          <w:sz w:val="24"/>
          <w:szCs w:val="24"/>
        </w:rPr>
        <w:t xml:space="preserve"> (</w:t>
      </w:r>
      <w:r w:rsidR="001D43D5" w:rsidRPr="00084B7F">
        <w:rPr>
          <w:rFonts w:ascii="Times New Roman" w:eastAsia="Times New Roman" w:hAnsi="Times New Roman" w:cs="Times New Roman"/>
          <w:sz w:val="24"/>
          <w:szCs w:val="24"/>
        </w:rPr>
        <w:t>G</w:t>
      </w:r>
      <w:r w:rsidR="00A21B92" w:rsidRPr="00084B7F">
        <w:rPr>
          <w:rFonts w:ascii="Times New Roman" w:eastAsia="Times New Roman" w:hAnsi="Times New Roman" w:cs="Times New Roman"/>
          <w:sz w:val="24"/>
          <w:szCs w:val="24"/>
        </w:rPr>
        <w:t xml:space="preserve"> </w:t>
      </w:r>
      <w:r w:rsidR="00C9041B" w:rsidRPr="00985089">
        <w:rPr>
          <w:rFonts w:ascii="Times New Roman" w:eastAsia="Times New Roman" w:hAnsi="Times New Roman" w:cs="Times New Roman"/>
          <w:sz w:val="24"/>
          <w:szCs w:val="24"/>
        </w:rPr>
        <w:t>Hern</w:t>
      </w:r>
      <w:r w:rsidR="00985089" w:rsidRPr="00985089">
        <w:rPr>
          <w:rFonts w:ascii="Times New Roman" w:hAnsi="Times New Roman" w:cs="Times New Roman"/>
          <w:sz w:val="24"/>
          <w:szCs w:val="24"/>
        </w:rPr>
        <w:t>á</w:t>
      </w:r>
      <w:r w:rsidR="004352DD" w:rsidRPr="00143A58">
        <w:rPr>
          <w:rFonts w:ascii="Times New Roman" w:eastAsia="Times New Roman" w:hAnsi="Times New Roman" w:cs="Times New Roman"/>
          <w:sz w:val="24"/>
          <w:szCs w:val="24"/>
        </w:rPr>
        <w:t>ndez-Montero et al. 2020</w:t>
      </w:r>
      <w:r w:rsidR="001D43D5" w:rsidRPr="00084B7F">
        <w:rPr>
          <w:rFonts w:ascii="Times New Roman" w:eastAsia="Times New Roman" w:hAnsi="Times New Roman" w:cs="Times New Roman"/>
          <w:sz w:val="24"/>
          <w:szCs w:val="24"/>
        </w:rPr>
        <w:t>)</w:t>
      </w:r>
      <w:r w:rsidR="00F566DF" w:rsidRPr="00084B7F">
        <w:rPr>
          <w:rFonts w:ascii="Times New Roman" w:eastAsia="Times New Roman" w:hAnsi="Times New Roman" w:cs="Times New Roman"/>
          <w:sz w:val="24"/>
          <w:szCs w:val="24"/>
        </w:rPr>
        <w:t xml:space="preserve">. </w:t>
      </w:r>
      <w:r w:rsidR="00B514E7" w:rsidRPr="00084B7F">
        <w:rPr>
          <w:rFonts w:ascii="Times New Roman" w:eastAsia="Times New Roman" w:hAnsi="Times New Roman" w:cs="Times New Roman"/>
          <w:sz w:val="24"/>
          <w:szCs w:val="24"/>
        </w:rPr>
        <w:t xml:space="preserve">To test </w:t>
      </w:r>
      <w:r w:rsidR="00B514E7" w:rsidRPr="00084B7F">
        <w:rPr>
          <w:rFonts w:ascii="Times New Roman" w:eastAsia="Times New Roman" w:hAnsi="Times New Roman" w:cs="Times New Roman"/>
          <w:sz w:val="24"/>
          <w:szCs w:val="24"/>
        </w:rPr>
        <w:lastRenderedPageBreak/>
        <w:t xml:space="preserve">for this variable, </w:t>
      </w:r>
      <w:r w:rsidR="00AC46D6">
        <w:rPr>
          <w:rFonts w:ascii="Times New Roman" w:eastAsia="Times New Roman" w:hAnsi="Times New Roman" w:cs="Times New Roman"/>
          <w:sz w:val="24"/>
          <w:szCs w:val="24"/>
        </w:rPr>
        <w:t xml:space="preserve">residuals of </w:t>
      </w:r>
      <w:r w:rsidR="005E6124" w:rsidRPr="00143A58">
        <w:rPr>
          <w:rFonts w:ascii="Times New Roman" w:eastAsia="Times New Roman" w:hAnsi="Times New Roman" w:cs="Times New Roman"/>
          <w:sz w:val="24"/>
          <w:szCs w:val="24"/>
        </w:rPr>
        <w:t xml:space="preserve">relative brain size </w:t>
      </w:r>
      <w:r w:rsidR="003B6370" w:rsidRPr="00143A58">
        <w:rPr>
          <w:rFonts w:ascii="Times New Roman" w:eastAsia="Times New Roman" w:hAnsi="Times New Roman" w:cs="Times New Roman"/>
          <w:sz w:val="24"/>
          <w:szCs w:val="24"/>
        </w:rPr>
        <w:t>(absolute brain size in relation to body mass)</w:t>
      </w:r>
      <w:r w:rsidR="00C07A00" w:rsidRPr="00143A58">
        <w:rPr>
          <w:rFonts w:ascii="Times New Roman" w:eastAsia="Times New Roman" w:hAnsi="Times New Roman" w:cs="Times New Roman"/>
          <w:sz w:val="24"/>
          <w:szCs w:val="24"/>
        </w:rPr>
        <w:t xml:space="preserve"> </w:t>
      </w:r>
      <w:r w:rsidR="00124394">
        <w:rPr>
          <w:rFonts w:ascii="Times New Roman" w:eastAsia="Times New Roman" w:hAnsi="Times New Roman" w:cs="Times New Roman"/>
          <w:sz w:val="24"/>
          <w:szCs w:val="24"/>
        </w:rPr>
        <w:t xml:space="preserve">were used </w:t>
      </w:r>
      <w:r w:rsidR="00C07A00" w:rsidRPr="00143A58">
        <w:rPr>
          <w:rFonts w:ascii="Times New Roman" w:eastAsia="Times New Roman" w:hAnsi="Times New Roman" w:cs="Times New Roman"/>
          <w:sz w:val="24"/>
          <w:szCs w:val="24"/>
        </w:rPr>
        <w:t>following van Overbeld et al. (2022)</w:t>
      </w:r>
      <w:r w:rsidR="00CC642B">
        <w:rPr>
          <w:rFonts w:ascii="Times New Roman" w:eastAsia="Times New Roman" w:hAnsi="Times New Roman" w:cs="Times New Roman"/>
          <w:sz w:val="24"/>
          <w:szCs w:val="24"/>
        </w:rPr>
        <w:t>.</w:t>
      </w:r>
    </w:p>
    <w:p w14:paraId="0D2EE22C" w14:textId="0FE47594" w:rsidR="00E7414F" w:rsidRPr="00084B7F" w:rsidRDefault="00E7414F" w:rsidP="006B6B5B">
      <w:pPr>
        <w:pStyle w:val="ListParagraph"/>
        <w:numPr>
          <w:ilvl w:val="0"/>
          <w:numId w:val="5"/>
        </w:numPr>
        <w:spacing w:line="360" w:lineRule="auto"/>
        <w:ind w:left="360"/>
        <w:jc w:val="both"/>
        <w:rPr>
          <w:rFonts w:ascii="Times New Roman" w:eastAsia="Times New Roman" w:hAnsi="Times New Roman" w:cs="Times New Roman"/>
          <w:sz w:val="24"/>
          <w:szCs w:val="24"/>
        </w:rPr>
      </w:pPr>
      <w:r w:rsidRPr="00B514E7">
        <w:rPr>
          <w:rFonts w:ascii="Times New Roman" w:eastAsia="Times New Roman" w:hAnsi="Times New Roman" w:cs="Times New Roman"/>
          <w:sz w:val="24"/>
          <w:szCs w:val="24"/>
          <w:u w:val="single"/>
        </w:rPr>
        <w:t>Mass</w:t>
      </w:r>
      <w:r w:rsidR="00C0121A">
        <w:rPr>
          <w:rFonts w:ascii="Times New Roman" w:eastAsia="Times New Roman" w:hAnsi="Times New Roman" w:cs="Times New Roman"/>
          <w:sz w:val="24"/>
          <w:szCs w:val="24"/>
          <w:u w:val="single"/>
        </w:rPr>
        <w:t>:</w:t>
      </w:r>
      <w:r w:rsidR="00C0121A" w:rsidRPr="00D37A21">
        <w:rPr>
          <w:rFonts w:ascii="Times New Roman" w:eastAsia="Times New Roman" w:hAnsi="Times New Roman" w:cs="Times New Roman"/>
          <w:sz w:val="24"/>
          <w:szCs w:val="24"/>
        </w:rPr>
        <w:t xml:space="preserve"> </w:t>
      </w:r>
      <w:r w:rsidR="00975C3A" w:rsidRPr="00084B7F">
        <w:rPr>
          <w:rFonts w:ascii="Times New Roman" w:eastAsia="Times New Roman" w:hAnsi="Times New Roman" w:cs="Times New Roman"/>
          <w:sz w:val="24"/>
          <w:szCs w:val="24"/>
        </w:rPr>
        <w:t xml:space="preserve">Finally, </w:t>
      </w:r>
      <w:r w:rsidR="005F12CA" w:rsidRPr="00084B7F">
        <w:rPr>
          <w:rFonts w:ascii="Times New Roman" w:eastAsia="Times New Roman" w:hAnsi="Times New Roman" w:cs="Times New Roman"/>
          <w:sz w:val="24"/>
          <w:szCs w:val="24"/>
        </w:rPr>
        <w:t xml:space="preserve">mass was selected </w:t>
      </w:r>
      <w:r w:rsidR="001D7E05" w:rsidRPr="00084B7F">
        <w:rPr>
          <w:rFonts w:ascii="Times New Roman" w:eastAsia="Times New Roman" w:hAnsi="Times New Roman" w:cs="Times New Roman"/>
          <w:i/>
          <w:iCs/>
          <w:sz w:val="24"/>
          <w:szCs w:val="24"/>
        </w:rPr>
        <w:t>a priori</w:t>
      </w:r>
      <w:r w:rsidR="001D7E05"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from a </w:t>
      </w:r>
      <w:r w:rsidR="00C173FC">
        <w:rPr>
          <w:rFonts w:ascii="Times New Roman" w:eastAsia="Times New Roman" w:hAnsi="Times New Roman" w:cs="Times New Roman"/>
          <w:sz w:val="24"/>
          <w:szCs w:val="24"/>
        </w:rPr>
        <w:t>larger</w:t>
      </w:r>
      <w:r w:rsidR="00C173FC" w:rsidRPr="00084B7F">
        <w:rPr>
          <w:rFonts w:ascii="Times New Roman" w:eastAsia="Times New Roman" w:hAnsi="Times New Roman" w:cs="Times New Roman"/>
          <w:sz w:val="24"/>
          <w:szCs w:val="24"/>
        </w:rPr>
        <w:t xml:space="preserve"> </w:t>
      </w:r>
      <w:r w:rsidR="00CA4F8A" w:rsidRPr="00084B7F">
        <w:rPr>
          <w:rFonts w:ascii="Times New Roman" w:eastAsia="Times New Roman" w:hAnsi="Times New Roman" w:cs="Times New Roman"/>
          <w:sz w:val="24"/>
          <w:szCs w:val="24"/>
        </w:rPr>
        <w:t xml:space="preserve">pool of co-variates to reduce </w:t>
      </w:r>
      <w:r w:rsidR="005E6C93" w:rsidRPr="00084B7F">
        <w:rPr>
          <w:rFonts w:ascii="Times New Roman" w:eastAsia="Times New Roman" w:hAnsi="Times New Roman" w:cs="Times New Roman"/>
          <w:sz w:val="24"/>
          <w:szCs w:val="24"/>
        </w:rPr>
        <w:t xml:space="preserve">correlation </w:t>
      </w:r>
      <w:r w:rsidR="00C173FC">
        <w:rPr>
          <w:rFonts w:ascii="Times New Roman" w:eastAsia="Times New Roman" w:hAnsi="Times New Roman" w:cs="Times New Roman"/>
          <w:sz w:val="24"/>
          <w:szCs w:val="24"/>
        </w:rPr>
        <w:t>between</w:t>
      </w:r>
      <w:r w:rsidR="005E6C93" w:rsidRPr="00084B7F">
        <w:rPr>
          <w:rFonts w:ascii="Times New Roman" w:eastAsia="Times New Roman" w:hAnsi="Times New Roman" w:cs="Times New Roman"/>
          <w:sz w:val="24"/>
          <w:szCs w:val="24"/>
        </w:rPr>
        <w:t xml:space="preserve"> </w:t>
      </w:r>
      <w:r w:rsidR="00A0060F" w:rsidRPr="00084B7F">
        <w:rPr>
          <w:rFonts w:ascii="Times New Roman" w:eastAsia="Times New Roman" w:hAnsi="Times New Roman" w:cs="Times New Roman"/>
          <w:sz w:val="24"/>
          <w:szCs w:val="24"/>
        </w:rPr>
        <w:t>parameters</w:t>
      </w:r>
      <w:r w:rsidR="005E6C93" w:rsidRPr="00084B7F">
        <w:rPr>
          <w:rFonts w:ascii="Times New Roman" w:eastAsia="Times New Roman" w:hAnsi="Times New Roman" w:cs="Times New Roman"/>
          <w:sz w:val="24"/>
          <w:szCs w:val="24"/>
        </w:rPr>
        <w:t xml:space="preserve">. </w:t>
      </w:r>
      <w:r w:rsidR="00F073B1" w:rsidRPr="00084B7F">
        <w:rPr>
          <w:rFonts w:ascii="Times New Roman" w:eastAsia="Times New Roman" w:hAnsi="Times New Roman" w:cs="Times New Roman"/>
          <w:sz w:val="24"/>
          <w:szCs w:val="24"/>
        </w:rPr>
        <w:t>For instance,</w:t>
      </w:r>
      <w:r w:rsidR="00776BE6" w:rsidRPr="00084B7F">
        <w:rPr>
          <w:rFonts w:ascii="Times New Roman" w:eastAsia="Times New Roman" w:hAnsi="Times New Roman" w:cs="Times New Roman"/>
          <w:sz w:val="24"/>
          <w:szCs w:val="24"/>
        </w:rPr>
        <w:t xml:space="preserve"> </w:t>
      </w:r>
      <w:r w:rsidR="005E6C93" w:rsidRPr="00084B7F">
        <w:rPr>
          <w:rFonts w:ascii="Times New Roman" w:eastAsia="Times New Roman" w:hAnsi="Times New Roman" w:cs="Times New Roman"/>
          <w:sz w:val="24"/>
          <w:szCs w:val="24"/>
        </w:rPr>
        <w:t xml:space="preserve">body mass, average lifespan and clutch </w:t>
      </w:r>
      <w:r w:rsidR="001D7E05" w:rsidRPr="00084B7F">
        <w:rPr>
          <w:rFonts w:ascii="Times New Roman" w:eastAsia="Times New Roman" w:hAnsi="Times New Roman" w:cs="Times New Roman"/>
          <w:sz w:val="24"/>
          <w:szCs w:val="24"/>
        </w:rPr>
        <w:t xml:space="preserve">size </w:t>
      </w:r>
      <w:r w:rsidR="001F2671" w:rsidRPr="00084B7F">
        <w:rPr>
          <w:rFonts w:ascii="Times New Roman" w:eastAsia="Times New Roman" w:hAnsi="Times New Roman" w:cs="Times New Roman"/>
          <w:sz w:val="24"/>
          <w:szCs w:val="24"/>
        </w:rPr>
        <w:t xml:space="preserve">can potentially have an effect on communal roosting behavior </w:t>
      </w:r>
      <w:r w:rsidR="001D7E05" w:rsidRPr="00084B7F">
        <w:rPr>
          <w:rFonts w:ascii="Times New Roman" w:eastAsia="Times New Roman" w:hAnsi="Times New Roman" w:cs="Times New Roman"/>
          <w:sz w:val="24"/>
          <w:szCs w:val="24"/>
        </w:rPr>
        <w:t>given that</w:t>
      </w:r>
      <w:r w:rsidR="001F2671" w:rsidRPr="00084B7F">
        <w:rPr>
          <w:rFonts w:ascii="Times New Roman" w:eastAsia="Times New Roman" w:hAnsi="Times New Roman" w:cs="Times New Roman"/>
          <w:sz w:val="24"/>
          <w:szCs w:val="24"/>
        </w:rPr>
        <w:t xml:space="preserve"> larger, long-lived species tend to rely</w:t>
      </w:r>
      <w:r w:rsidR="001D7E05" w:rsidRPr="00084B7F">
        <w:rPr>
          <w:rFonts w:ascii="Times New Roman" w:eastAsia="Times New Roman" w:hAnsi="Times New Roman" w:cs="Times New Roman"/>
          <w:sz w:val="24"/>
          <w:szCs w:val="24"/>
        </w:rPr>
        <w:t xml:space="preserve"> on </w:t>
      </w:r>
      <w:r w:rsidR="00450DDB" w:rsidRPr="00084B7F">
        <w:rPr>
          <w:rFonts w:ascii="Times New Roman" w:eastAsia="Times New Roman" w:hAnsi="Times New Roman" w:cs="Times New Roman"/>
          <w:sz w:val="24"/>
          <w:szCs w:val="24"/>
        </w:rPr>
        <w:t>information sharing to</w:t>
      </w:r>
      <w:r w:rsidR="00EC4D6D" w:rsidRPr="00084B7F">
        <w:rPr>
          <w:rFonts w:ascii="Times New Roman" w:eastAsia="Times New Roman" w:hAnsi="Times New Roman" w:cs="Times New Roman"/>
          <w:sz w:val="24"/>
          <w:szCs w:val="24"/>
        </w:rPr>
        <w:t xml:space="preserve"> meet their greater energetic demands</w:t>
      </w:r>
      <w:r w:rsidR="0050184A" w:rsidRPr="00084B7F">
        <w:rPr>
          <w:rFonts w:ascii="Times New Roman" w:eastAsia="Times New Roman" w:hAnsi="Times New Roman" w:cs="Times New Roman"/>
          <w:sz w:val="24"/>
          <w:szCs w:val="24"/>
        </w:rPr>
        <w:t xml:space="preserve">. </w:t>
      </w:r>
      <w:r w:rsidR="004D1310" w:rsidRPr="00084B7F">
        <w:rPr>
          <w:rFonts w:ascii="Times New Roman" w:eastAsia="Times New Roman" w:hAnsi="Times New Roman" w:cs="Times New Roman"/>
          <w:sz w:val="24"/>
          <w:szCs w:val="24"/>
        </w:rPr>
        <w:t>Mass values will be obtained through AVONET</w:t>
      </w:r>
      <w:r w:rsidR="005E6AE1" w:rsidRPr="00084B7F">
        <w:rPr>
          <w:rFonts w:ascii="Times New Roman" w:eastAsia="Times New Roman" w:hAnsi="Times New Roman" w:cs="Times New Roman"/>
          <w:sz w:val="24"/>
          <w:szCs w:val="24"/>
        </w:rPr>
        <w:t>.</w:t>
      </w:r>
    </w:p>
    <w:p w14:paraId="1D648A24" w14:textId="7E5FB6F4" w:rsidR="00A04C49" w:rsidRDefault="00A0060F" w:rsidP="00DF2164">
      <w:pPr>
        <w:spacing w:line="360" w:lineRule="auto"/>
        <w:ind w:firstLine="720"/>
        <w:jc w:val="both"/>
        <w:rPr>
          <w:rFonts w:ascii="Times New Roman" w:eastAsia="Times New Roman" w:hAnsi="Times New Roman" w:cs="Times New Roman"/>
          <w:sz w:val="24"/>
          <w:szCs w:val="24"/>
        </w:rPr>
      </w:pPr>
      <w:r w:rsidRPr="00DF2164">
        <w:rPr>
          <w:rFonts w:ascii="Times New Roman" w:eastAsia="Times New Roman" w:hAnsi="Times New Roman" w:cs="Times New Roman"/>
          <w:sz w:val="24"/>
          <w:szCs w:val="24"/>
        </w:rPr>
        <w:t xml:space="preserve"> </w:t>
      </w:r>
    </w:p>
    <w:p w14:paraId="514FF1DF" w14:textId="55543261" w:rsidR="00873F32" w:rsidRDefault="00DD236B" w:rsidP="00F20F9B">
      <w:pPr>
        <w:spacing w:line="360" w:lineRule="auto"/>
        <w:ind w:firstLine="720"/>
        <w:jc w:val="both"/>
        <w:rPr>
          <w:rFonts w:ascii="Times New Roman" w:hAnsi="Times New Roman" w:cs="Times New Roman"/>
          <w:sz w:val="24"/>
          <w:szCs w:val="24"/>
        </w:rPr>
      </w:pPr>
      <w:bookmarkStart w:id="7" w:name="_Hlk189205895"/>
      <w:r>
        <w:rPr>
          <w:rFonts w:ascii="Times New Roman" w:hAnsi="Times New Roman" w:cs="Times New Roman"/>
          <w:sz w:val="24"/>
          <w:szCs w:val="24"/>
        </w:rPr>
        <w:t xml:space="preserve">Figure </w:t>
      </w:r>
      <w:r w:rsidR="00D410AD">
        <w:rPr>
          <w:rFonts w:ascii="Times New Roman" w:hAnsi="Times New Roman" w:cs="Times New Roman"/>
          <w:sz w:val="24"/>
          <w:szCs w:val="24"/>
        </w:rPr>
        <w:t>2.</w:t>
      </w:r>
      <w:r w:rsidR="00F20F9B">
        <w:rPr>
          <w:rFonts w:ascii="Times New Roman" w:hAnsi="Times New Roman" w:cs="Times New Roman"/>
          <w:sz w:val="24"/>
          <w:szCs w:val="24"/>
        </w:rPr>
        <w:t>1</w:t>
      </w:r>
      <w:r w:rsidRPr="00756B55">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Pr="00756B55">
        <w:rPr>
          <w:rFonts w:ascii="Times New Roman" w:hAnsi="Times New Roman" w:cs="Times New Roman"/>
          <w:sz w:val="24"/>
          <w:szCs w:val="24"/>
        </w:rPr>
        <w:t>show</w:t>
      </w:r>
      <w:r>
        <w:rPr>
          <w:rFonts w:ascii="Times New Roman" w:hAnsi="Times New Roman" w:cs="Times New Roman"/>
          <w:sz w:val="24"/>
          <w:szCs w:val="24"/>
        </w:rPr>
        <w:t>s</w:t>
      </w:r>
      <w:r w:rsidRPr="00756B55">
        <w:rPr>
          <w:rFonts w:ascii="Times New Roman" w:hAnsi="Times New Roman" w:cs="Times New Roman"/>
          <w:sz w:val="24"/>
          <w:szCs w:val="24"/>
        </w:rPr>
        <w:t xml:space="preserve"> the </w:t>
      </w:r>
      <w:r>
        <w:rPr>
          <w:rFonts w:ascii="Times New Roman" w:hAnsi="Times New Roman" w:cs="Times New Roman"/>
          <w:sz w:val="24"/>
          <w:szCs w:val="24"/>
        </w:rPr>
        <w:t>anticipated relationships between avian communal roosting behavior</w:t>
      </w:r>
      <w:r w:rsidRPr="00756B55">
        <w:rPr>
          <w:rFonts w:ascii="Times New Roman" w:hAnsi="Times New Roman" w:cs="Times New Roman"/>
          <w:sz w:val="24"/>
          <w:szCs w:val="24"/>
        </w:rPr>
        <w:t xml:space="preserve"> </w:t>
      </w:r>
      <w:r>
        <w:rPr>
          <w:rFonts w:ascii="Times New Roman" w:hAnsi="Times New Roman" w:cs="Times New Roman"/>
          <w:sz w:val="24"/>
          <w:szCs w:val="24"/>
        </w:rPr>
        <w:t>and</w:t>
      </w:r>
      <w:r w:rsidRPr="00756B55">
        <w:rPr>
          <w:rFonts w:ascii="Times New Roman" w:hAnsi="Times New Roman" w:cs="Times New Roman"/>
          <w:sz w:val="24"/>
          <w:szCs w:val="24"/>
        </w:rPr>
        <w:t xml:space="preserve"> the variables tested.</w:t>
      </w:r>
    </w:p>
    <w:bookmarkEnd w:id="7"/>
    <w:p w14:paraId="727187F9" w14:textId="1A5DFF3B" w:rsidR="00DD236B" w:rsidRDefault="00594B48" w:rsidP="00F20F9B">
      <w:pPr>
        <w:spacing w:line="360" w:lineRule="auto"/>
        <w:ind w:firstLine="720"/>
        <w:jc w:val="both"/>
        <w:rPr>
          <w:rFonts w:ascii="Times New Roman" w:hAnsi="Times New Roman" w:cs="Times New Roman"/>
          <w:sz w:val="24"/>
          <w:szCs w:val="24"/>
        </w:rPr>
      </w:pPr>
      <w:commentRangeStart w:id="8"/>
      <w:commentRangeStart w:id="9"/>
      <w:r>
        <w:rPr>
          <w:rFonts w:ascii="Times New Roman" w:hAnsi="Times New Roman" w:cs="Times New Roman"/>
          <w:noProof/>
          <w:sz w:val="24"/>
          <w:szCs w:val="24"/>
        </w:rPr>
        <w:drawing>
          <wp:anchor distT="0" distB="0" distL="114300" distR="114300" simplePos="0" relativeHeight="251658240" behindDoc="1" locked="0" layoutInCell="1" allowOverlap="1" wp14:anchorId="4CDCE163" wp14:editId="57638F94">
            <wp:simplePos x="0" y="0"/>
            <wp:positionH relativeFrom="margin">
              <wp:posOffset>1258570</wp:posOffset>
            </wp:positionH>
            <wp:positionV relativeFrom="paragraph">
              <wp:posOffset>0</wp:posOffset>
            </wp:positionV>
            <wp:extent cx="4543425" cy="23177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425" cy="2317750"/>
                    </a:xfrm>
                    <a:prstGeom prst="rect">
                      <a:avLst/>
                    </a:prstGeom>
                  </pic:spPr>
                </pic:pic>
              </a:graphicData>
            </a:graphic>
            <wp14:sizeRelH relativeFrom="margin">
              <wp14:pctWidth>0</wp14:pctWidth>
            </wp14:sizeRelH>
            <wp14:sizeRelV relativeFrom="margin">
              <wp14:pctHeight>0</wp14:pctHeight>
            </wp14:sizeRelV>
          </wp:anchor>
        </w:drawing>
      </w:r>
      <w:commentRangeEnd w:id="8"/>
      <w:commentRangeEnd w:id="9"/>
      <w:r w:rsidR="00C13B9B">
        <w:rPr>
          <w:rStyle w:val="CommentReference"/>
        </w:rPr>
        <w:commentReference w:id="8"/>
      </w:r>
      <w:r w:rsidR="00A6749C">
        <w:rPr>
          <w:rStyle w:val="CommentReference"/>
        </w:rPr>
        <w:commentReference w:id="9"/>
      </w:r>
    </w:p>
    <w:p w14:paraId="4B4A5ABD" w14:textId="77777777" w:rsidR="00594B48" w:rsidRDefault="00594B48" w:rsidP="00A04C49">
      <w:pPr>
        <w:spacing w:line="360" w:lineRule="auto"/>
        <w:jc w:val="both"/>
        <w:rPr>
          <w:rFonts w:ascii="Times New Roman" w:eastAsia="Times New Roman" w:hAnsi="Times New Roman" w:cs="Times New Roman"/>
          <w:sz w:val="20"/>
          <w:szCs w:val="20"/>
        </w:rPr>
      </w:pPr>
    </w:p>
    <w:p w14:paraId="3C89B085" w14:textId="77777777" w:rsidR="00594B48" w:rsidRDefault="00594B48" w:rsidP="00A04C49">
      <w:pPr>
        <w:spacing w:line="360" w:lineRule="auto"/>
        <w:jc w:val="both"/>
        <w:rPr>
          <w:rFonts w:ascii="Times New Roman" w:eastAsia="Times New Roman" w:hAnsi="Times New Roman" w:cs="Times New Roman"/>
          <w:sz w:val="20"/>
          <w:szCs w:val="20"/>
        </w:rPr>
      </w:pPr>
    </w:p>
    <w:p w14:paraId="5055439F" w14:textId="77777777" w:rsidR="00594B48" w:rsidRDefault="00594B48" w:rsidP="00A04C49">
      <w:pPr>
        <w:spacing w:line="360" w:lineRule="auto"/>
        <w:jc w:val="both"/>
        <w:rPr>
          <w:rFonts w:ascii="Times New Roman" w:eastAsia="Times New Roman" w:hAnsi="Times New Roman" w:cs="Times New Roman"/>
          <w:sz w:val="20"/>
          <w:szCs w:val="20"/>
        </w:rPr>
      </w:pPr>
    </w:p>
    <w:p w14:paraId="6A2EA965" w14:textId="77777777" w:rsidR="00594B48" w:rsidRDefault="00594B48" w:rsidP="00A04C49">
      <w:pPr>
        <w:spacing w:line="360" w:lineRule="auto"/>
        <w:jc w:val="both"/>
        <w:rPr>
          <w:rFonts w:ascii="Times New Roman" w:eastAsia="Times New Roman" w:hAnsi="Times New Roman" w:cs="Times New Roman"/>
          <w:sz w:val="20"/>
          <w:szCs w:val="20"/>
        </w:rPr>
      </w:pPr>
    </w:p>
    <w:p w14:paraId="04A569E0" w14:textId="4636ADB7" w:rsidR="00594B48" w:rsidRDefault="00594B48" w:rsidP="00A04C49">
      <w:pPr>
        <w:spacing w:line="360" w:lineRule="auto"/>
        <w:jc w:val="both"/>
        <w:rPr>
          <w:rFonts w:ascii="Times New Roman" w:eastAsia="Times New Roman" w:hAnsi="Times New Roman" w:cs="Times New Roman"/>
          <w:sz w:val="20"/>
          <w:szCs w:val="20"/>
        </w:rPr>
      </w:pPr>
    </w:p>
    <w:p w14:paraId="3AB31CEC" w14:textId="21881282" w:rsidR="0066088B" w:rsidRDefault="0066088B" w:rsidP="00A04C49">
      <w:pPr>
        <w:spacing w:line="360" w:lineRule="auto"/>
        <w:jc w:val="both"/>
        <w:rPr>
          <w:rFonts w:ascii="Times New Roman" w:eastAsia="Times New Roman" w:hAnsi="Times New Roman" w:cs="Times New Roman"/>
          <w:sz w:val="20"/>
          <w:szCs w:val="20"/>
        </w:rPr>
      </w:pPr>
    </w:p>
    <w:p w14:paraId="7C3AD4B9" w14:textId="77777777" w:rsidR="0066088B" w:rsidRDefault="0066088B" w:rsidP="00A04C49">
      <w:pPr>
        <w:spacing w:line="360" w:lineRule="auto"/>
        <w:jc w:val="both"/>
        <w:rPr>
          <w:rFonts w:ascii="Times New Roman" w:eastAsia="Times New Roman" w:hAnsi="Times New Roman" w:cs="Times New Roman"/>
          <w:sz w:val="20"/>
          <w:szCs w:val="20"/>
        </w:rPr>
      </w:pPr>
    </w:p>
    <w:p w14:paraId="05976601" w14:textId="473F0871" w:rsidR="00DD236B" w:rsidRDefault="00DD236B" w:rsidP="00A04C49">
      <w:pPr>
        <w:spacing w:line="360" w:lineRule="auto"/>
        <w:jc w:val="both"/>
        <w:rPr>
          <w:rFonts w:ascii="Times New Roman" w:hAnsi="Times New Roman" w:cs="Times New Roman"/>
          <w:sz w:val="24"/>
          <w:u w:val="single"/>
        </w:rPr>
      </w:pPr>
      <w:r w:rsidRPr="00CC40D5">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2.1</w:t>
      </w:r>
      <w:r w:rsidRPr="00CC40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Anticipated relationships between the selected biological traits and the probability of Communal Roosting Behavior</w:t>
      </w:r>
      <w:r w:rsidR="00E82403">
        <w:rPr>
          <w:rFonts w:ascii="Times New Roman" w:eastAsia="Times New Roman" w:hAnsi="Times New Roman" w:cs="Times New Roman"/>
          <w:sz w:val="20"/>
          <w:szCs w:val="20"/>
        </w:rPr>
        <w:t xml:space="preserve"> (p{CRB})</w:t>
      </w:r>
      <w:r>
        <w:rPr>
          <w:rFonts w:ascii="Times New Roman" w:eastAsia="Times New Roman" w:hAnsi="Times New Roman" w:cs="Times New Roman"/>
          <w:sz w:val="20"/>
          <w:szCs w:val="20"/>
        </w:rPr>
        <w:t>.</w:t>
      </w:r>
      <w:r w:rsidR="00C94FA7">
        <w:rPr>
          <w:rFonts w:ascii="Times New Roman" w:eastAsia="Times New Roman" w:hAnsi="Times New Roman" w:cs="Times New Roman"/>
          <w:sz w:val="20"/>
          <w:szCs w:val="20"/>
        </w:rPr>
        <w:t xml:space="preserve"> A) Trophic guild and Probability of Communal Roosting Behavior</w:t>
      </w:r>
      <w:r w:rsidR="00A07314">
        <w:rPr>
          <w:rFonts w:ascii="Times New Roman" w:eastAsia="Times New Roman" w:hAnsi="Times New Roman" w:cs="Times New Roman"/>
          <w:sz w:val="20"/>
          <w:szCs w:val="20"/>
        </w:rPr>
        <w:t xml:space="preserve">, where it will be considerably more probable </w:t>
      </w:r>
      <w:r w:rsidR="004F0A5B">
        <w:rPr>
          <w:rFonts w:ascii="Times New Roman" w:eastAsia="Times New Roman" w:hAnsi="Times New Roman" w:cs="Times New Roman"/>
          <w:sz w:val="20"/>
          <w:szCs w:val="20"/>
        </w:rPr>
        <w:t xml:space="preserve">in scavengers </w:t>
      </w:r>
      <w:r w:rsidR="00A07314">
        <w:rPr>
          <w:rFonts w:ascii="Times New Roman" w:eastAsia="Times New Roman" w:hAnsi="Times New Roman" w:cs="Times New Roman"/>
          <w:sz w:val="20"/>
          <w:szCs w:val="20"/>
        </w:rPr>
        <w:t xml:space="preserve">than in other trophic guilds. </w:t>
      </w:r>
      <w:r w:rsidR="002C05D2">
        <w:rPr>
          <w:rFonts w:ascii="Times New Roman" w:eastAsia="Times New Roman" w:hAnsi="Times New Roman" w:cs="Times New Roman"/>
          <w:sz w:val="20"/>
          <w:szCs w:val="20"/>
        </w:rPr>
        <w:t>B</w:t>
      </w:r>
      <w:r w:rsidR="009932F3">
        <w:rPr>
          <w:rFonts w:ascii="Times New Roman" w:eastAsia="Times New Roman" w:hAnsi="Times New Roman" w:cs="Times New Roman"/>
          <w:sz w:val="20"/>
          <w:szCs w:val="20"/>
        </w:rPr>
        <w:t xml:space="preserve">-F show </w:t>
      </w:r>
      <w:r w:rsidR="00FA4A91">
        <w:rPr>
          <w:rFonts w:ascii="Times New Roman" w:eastAsia="Times New Roman" w:hAnsi="Times New Roman" w:cs="Times New Roman"/>
          <w:sz w:val="20"/>
          <w:szCs w:val="20"/>
        </w:rPr>
        <w:t>continuous</w:t>
      </w:r>
      <w:r w:rsidR="009932F3">
        <w:rPr>
          <w:rFonts w:ascii="Times New Roman" w:eastAsia="Times New Roman" w:hAnsi="Times New Roman" w:cs="Times New Roman"/>
          <w:sz w:val="20"/>
          <w:szCs w:val="20"/>
        </w:rPr>
        <w:t xml:space="preserve"> biological variables and the expected</w:t>
      </w:r>
      <w:r w:rsidR="00FA4A91">
        <w:rPr>
          <w:rFonts w:ascii="Times New Roman" w:eastAsia="Times New Roman" w:hAnsi="Times New Roman" w:cs="Times New Roman"/>
          <w:sz w:val="20"/>
          <w:szCs w:val="20"/>
        </w:rPr>
        <w:t xml:space="preserve"> </w:t>
      </w:r>
      <w:r w:rsidR="009932F3">
        <w:rPr>
          <w:rFonts w:ascii="Times New Roman" w:eastAsia="Times New Roman" w:hAnsi="Times New Roman" w:cs="Times New Roman"/>
          <w:sz w:val="20"/>
          <w:szCs w:val="20"/>
        </w:rPr>
        <w:t>relationship</w:t>
      </w:r>
      <w:r w:rsidR="00C62713">
        <w:rPr>
          <w:rFonts w:ascii="Times New Roman" w:eastAsia="Times New Roman" w:hAnsi="Times New Roman" w:cs="Times New Roman"/>
          <w:sz w:val="20"/>
          <w:szCs w:val="20"/>
        </w:rPr>
        <w:t xml:space="preserve"> with P</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CRB</w:t>
      </w:r>
      <w:r w:rsidR="00A96A16">
        <w:rPr>
          <w:rFonts w:ascii="Times New Roman" w:eastAsia="Times New Roman" w:hAnsi="Times New Roman" w:cs="Times New Roman"/>
          <w:sz w:val="20"/>
          <w:szCs w:val="20"/>
        </w:rPr>
        <w:t>}</w:t>
      </w:r>
      <w:r w:rsidR="00C62713">
        <w:rPr>
          <w:rFonts w:ascii="Times New Roman" w:eastAsia="Times New Roman" w:hAnsi="Times New Roman" w:cs="Times New Roman"/>
          <w:sz w:val="20"/>
          <w:szCs w:val="20"/>
        </w:rPr>
        <w:t>.</w:t>
      </w:r>
    </w:p>
    <w:p w14:paraId="12049A6A" w14:textId="77777777" w:rsidR="002B18D3" w:rsidRDefault="002B18D3" w:rsidP="00A04C49">
      <w:pPr>
        <w:spacing w:line="360" w:lineRule="auto"/>
        <w:jc w:val="both"/>
        <w:rPr>
          <w:rFonts w:ascii="Times New Roman" w:hAnsi="Times New Roman" w:cs="Times New Roman"/>
          <w:i/>
          <w:iCs/>
          <w:sz w:val="24"/>
        </w:rPr>
      </w:pPr>
    </w:p>
    <w:p w14:paraId="2FD3BA50" w14:textId="13965BA0" w:rsidR="002B18D3" w:rsidRDefault="003B3CC2" w:rsidP="00A04C49">
      <w:pPr>
        <w:spacing w:line="360" w:lineRule="auto"/>
        <w:jc w:val="both"/>
        <w:rPr>
          <w:rFonts w:ascii="Times New Roman" w:hAnsi="Times New Roman" w:cs="Times New Roman"/>
          <w:i/>
          <w:iCs/>
          <w:sz w:val="24"/>
        </w:rPr>
      </w:pPr>
      <w:r>
        <w:rPr>
          <w:rFonts w:ascii="Times New Roman" w:hAnsi="Times New Roman" w:cs="Times New Roman"/>
          <w:i/>
          <w:iCs/>
          <w:sz w:val="24"/>
        </w:rPr>
        <w:t>Competing hypotheses</w:t>
      </w:r>
    </w:p>
    <w:p w14:paraId="62A43AB8" w14:textId="17DC120F" w:rsidR="000B0A3E" w:rsidRDefault="00A6749C" w:rsidP="00A04C49">
      <w:pPr>
        <w:spacing w:line="360" w:lineRule="auto"/>
        <w:jc w:val="both"/>
        <w:rPr>
          <w:rFonts w:ascii="Times New Roman" w:hAnsi="Times New Roman" w:cs="Times New Roman"/>
          <w:sz w:val="24"/>
        </w:rPr>
      </w:pPr>
      <w:r>
        <w:rPr>
          <w:rFonts w:ascii="Times New Roman" w:hAnsi="Times New Roman" w:cs="Times New Roman"/>
          <w:sz w:val="24"/>
        </w:rPr>
        <w:t>Although the aforementioned variables are</w:t>
      </w:r>
      <w:r w:rsidR="00A50689">
        <w:rPr>
          <w:rFonts w:ascii="Times New Roman" w:hAnsi="Times New Roman" w:cs="Times New Roman"/>
          <w:sz w:val="24"/>
        </w:rPr>
        <w:t xml:space="preserve"> </w:t>
      </w:r>
      <w:r w:rsidR="00427B07">
        <w:rPr>
          <w:rFonts w:ascii="Times New Roman" w:hAnsi="Times New Roman" w:cs="Times New Roman"/>
          <w:sz w:val="24"/>
        </w:rPr>
        <w:t>suggested</w:t>
      </w:r>
      <w:r w:rsidR="0077517F">
        <w:rPr>
          <w:rFonts w:ascii="Times New Roman" w:hAnsi="Times New Roman" w:cs="Times New Roman"/>
          <w:sz w:val="24"/>
        </w:rPr>
        <w:t xml:space="preserve"> important drivers of CRB, other confounding variables may influence in the evolution of this behavior.</w:t>
      </w:r>
      <w:r w:rsidR="00A70D0D">
        <w:rPr>
          <w:rFonts w:ascii="Times New Roman" w:hAnsi="Times New Roman" w:cs="Times New Roman"/>
          <w:sz w:val="24"/>
        </w:rPr>
        <w:t xml:space="preserve"> For instance, while it is true that </w:t>
      </w:r>
      <w:r w:rsidR="007E6556">
        <w:rPr>
          <w:rFonts w:ascii="Times New Roman" w:hAnsi="Times New Roman" w:cs="Times New Roman"/>
          <w:sz w:val="24"/>
        </w:rPr>
        <w:t xml:space="preserve">the ICH may hold true for several </w:t>
      </w:r>
      <w:r w:rsidR="00E54568">
        <w:rPr>
          <w:rFonts w:ascii="Times New Roman" w:hAnsi="Times New Roman" w:cs="Times New Roman"/>
          <w:sz w:val="24"/>
        </w:rPr>
        <w:t>s</w:t>
      </w:r>
      <w:r w:rsidR="008379A1">
        <w:rPr>
          <w:rFonts w:ascii="Times New Roman" w:hAnsi="Times New Roman" w:cs="Times New Roman"/>
          <w:sz w:val="24"/>
        </w:rPr>
        <w:t xml:space="preserve">cavenger </w:t>
      </w:r>
      <w:r w:rsidR="007E6556">
        <w:rPr>
          <w:rFonts w:ascii="Times New Roman" w:hAnsi="Times New Roman" w:cs="Times New Roman"/>
          <w:sz w:val="24"/>
        </w:rPr>
        <w:t xml:space="preserve">species, </w:t>
      </w:r>
      <w:r w:rsidR="007E44BB">
        <w:rPr>
          <w:rFonts w:ascii="Times New Roman" w:hAnsi="Times New Roman" w:cs="Times New Roman"/>
          <w:sz w:val="24"/>
        </w:rPr>
        <w:t xml:space="preserve">prey species may also benefit from this </w:t>
      </w:r>
      <w:r w:rsidR="00FB4911">
        <w:rPr>
          <w:rFonts w:ascii="Times New Roman" w:hAnsi="Times New Roman" w:cs="Times New Roman"/>
          <w:sz w:val="24"/>
        </w:rPr>
        <w:t>phenomenon</w:t>
      </w:r>
      <w:r w:rsidR="00BD170E">
        <w:rPr>
          <w:rFonts w:ascii="Times New Roman" w:hAnsi="Times New Roman" w:cs="Times New Roman"/>
          <w:sz w:val="24"/>
        </w:rPr>
        <w:t xml:space="preserve"> to </w:t>
      </w:r>
      <w:r w:rsidR="00D800F4">
        <w:rPr>
          <w:rFonts w:ascii="Times New Roman" w:hAnsi="Times New Roman" w:cs="Times New Roman"/>
          <w:sz w:val="24"/>
        </w:rPr>
        <w:t>share information of potential predators</w:t>
      </w:r>
      <w:r w:rsidR="007E44BB">
        <w:rPr>
          <w:rFonts w:ascii="Times New Roman" w:hAnsi="Times New Roman" w:cs="Times New Roman"/>
          <w:sz w:val="24"/>
        </w:rPr>
        <w:t xml:space="preserve">. </w:t>
      </w:r>
      <w:r w:rsidR="00774B8F">
        <w:rPr>
          <w:rFonts w:ascii="Times New Roman" w:hAnsi="Times New Roman" w:cs="Times New Roman"/>
          <w:sz w:val="24"/>
        </w:rPr>
        <w:t xml:space="preserve">Furthermore, CRB might be beneficial during the </w:t>
      </w:r>
      <w:r w:rsidR="00774B8F">
        <w:rPr>
          <w:rFonts w:ascii="Times New Roman" w:hAnsi="Times New Roman" w:cs="Times New Roman"/>
          <w:sz w:val="24"/>
        </w:rPr>
        <w:lastRenderedPageBreak/>
        <w:t xml:space="preserve">winter in </w:t>
      </w:r>
      <w:r w:rsidR="00D32968">
        <w:rPr>
          <w:rFonts w:ascii="Times New Roman" w:hAnsi="Times New Roman" w:cs="Times New Roman"/>
          <w:sz w:val="24"/>
        </w:rPr>
        <w:t xml:space="preserve">higher latitudes for temperature regulation. </w:t>
      </w:r>
      <w:r w:rsidR="007E44BB">
        <w:rPr>
          <w:rFonts w:ascii="Times New Roman" w:hAnsi="Times New Roman" w:cs="Times New Roman"/>
          <w:sz w:val="24"/>
        </w:rPr>
        <w:t>Hence</w:t>
      </w:r>
      <w:r w:rsidR="00DB6377">
        <w:rPr>
          <w:rFonts w:ascii="Times New Roman" w:hAnsi="Times New Roman" w:cs="Times New Roman"/>
          <w:sz w:val="24"/>
        </w:rPr>
        <w:t>, we cannot discard th</w:t>
      </w:r>
      <w:r w:rsidR="00E06CE6">
        <w:rPr>
          <w:rFonts w:ascii="Times New Roman" w:hAnsi="Times New Roman" w:cs="Times New Roman"/>
          <w:sz w:val="24"/>
        </w:rPr>
        <w:t xml:space="preserve">e ultimate causes in the evolution of this behavior for such species. </w:t>
      </w:r>
    </w:p>
    <w:p w14:paraId="0B0C91E1" w14:textId="4A81A310" w:rsidR="00A479D9" w:rsidRDefault="00F20439" w:rsidP="00A04C49">
      <w:pPr>
        <w:spacing w:line="360" w:lineRule="auto"/>
        <w:jc w:val="both"/>
        <w:rPr>
          <w:rFonts w:ascii="Times New Roman" w:hAnsi="Times New Roman" w:cs="Times New Roman"/>
          <w:sz w:val="24"/>
        </w:rPr>
      </w:pPr>
      <w:r>
        <w:rPr>
          <w:rFonts w:ascii="Times New Roman" w:hAnsi="Times New Roman" w:cs="Times New Roman"/>
          <w:sz w:val="24"/>
        </w:rPr>
        <w:t xml:space="preserve">Another possible explanation to the evolution of communal roosting behavior is related to </w:t>
      </w:r>
      <w:r w:rsidR="001D6F9A">
        <w:rPr>
          <w:rFonts w:ascii="Times New Roman" w:hAnsi="Times New Roman" w:cs="Times New Roman"/>
          <w:sz w:val="24"/>
        </w:rPr>
        <w:t xml:space="preserve">predictability of food sources available </w:t>
      </w:r>
      <w:r w:rsidR="000B0A3E">
        <w:rPr>
          <w:rFonts w:ascii="Times New Roman" w:hAnsi="Times New Roman" w:cs="Times New Roman"/>
          <w:sz w:val="24"/>
        </w:rPr>
        <w:t>in the landscape</w:t>
      </w:r>
      <w:r w:rsidR="001D6F9A">
        <w:rPr>
          <w:rFonts w:ascii="Times New Roman" w:hAnsi="Times New Roman" w:cs="Times New Roman"/>
          <w:sz w:val="24"/>
        </w:rPr>
        <w:t xml:space="preserve">. When food sources are unpredictable, </w:t>
      </w:r>
      <w:r w:rsidR="006C00CC">
        <w:rPr>
          <w:rFonts w:ascii="Times New Roman" w:hAnsi="Times New Roman" w:cs="Times New Roman"/>
          <w:sz w:val="24"/>
        </w:rPr>
        <w:t>species</w:t>
      </w:r>
      <w:r w:rsidR="001D6F9A">
        <w:rPr>
          <w:rFonts w:ascii="Times New Roman" w:hAnsi="Times New Roman" w:cs="Times New Roman"/>
          <w:sz w:val="24"/>
        </w:rPr>
        <w:t xml:space="preserve"> may benefit more from information sharing</w:t>
      </w:r>
      <w:r w:rsidR="00AA47FA">
        <w:rPr>
          <w:rFonts w:ascii="Times New Roman" w:hAnsi="Times New Roman" w:cs="Times New Roman"/>
          <w:sz w:val="24"/>
        </w:rPr>
        <w:t xml:space="preserve"> as per the ICH</w:t>
      </w:r>
      <w:r w:rsidR="001D6F9A">
        <w:rPr>
          <w:rFonts w:ascii="Times New Roman" w:hAnsi="Times New Roman" w:cs="Times New Roman"/>
          <w:sz w:val="24"/>
        </w:rPr>
        <w:t>.</w:t>
      </w:r>
      <w:r w:rsidR="0056419A">
        <w:rPr>
          <w:rFonts w:ascii="Times New Roman" w:hAnsi="Times New Roman" w:cs="Times New Roman"/>
          <w:sz w:val="24"/>
        </w:rPr>
        <w:t xml:space="preserve"> </w:t>
      </w:r>
      <w:r w:rsidR="00C13B9B">
        <w:rPr>
          <w:rFonts w:ascii="Times New Roman" w:hAnsi="Times New Roman" w:cs="Times New Roman"/>
          <w:sz w:val="24"/>
        </w:rPr>
        <w:t>Similarly</w:t>
      </w:r>
      <w:r w:rsidR="003826D4">
        <w:rPr>
          <w:rFonts w:ascii="Times New Roman" w:hAnsi="Times New Roman" w:cs="Times New Roman"/>
          <w:sz w:val="24"/>
        </w:rPr>
        <w:t>,</w:t>
      </w:r>
      <w:r w:rsidR="006662F9">
        <w:rPr>
          <w:rFonts w:ascii="Times New Roman" w:hAnsi="Times New Roman" w:cs="Times New Roman"/>
          <w:sz w:val="24"/>
        </w:rPr>
        <w:t xml:space="preserve"> dietary breadth may </w:t>
      </w:r>
      <w:r w:rsidR="00EB59A3">
        <w:rPr>
          <w:rFonts w:ascii="Times New Roman" w:hAnsi="Times New Roman" w:cs="Times New Roman"/>
          <w:sz w:val="24"/>
        </w:rPr>
        <w:t>have an effect</w:t>
      </w:r>
      <w:r w:rsidR="00A479D9">
        <w:rPr>
          <w:rFonts w:ascii="Times New Roman" w:hAnsi="Times New Roman" w:cs="Times New Roman"/>
          <w:sz w:val="24"/>
        </w:rPr>
        <w:t xml:space="preserve"> on CRB. A wider dietary breadth </w:t>
      </w:r>
      <w:r w:rsidR="00C924B2">
        <w:rPr>
          <w:rFonts w:ascii="Times New Roman" w:hAnsi="Times New Roman" w:cs="Times New Roman"/>
          <w:sz w:val="24"/>
        </w:rPr>
        <w:t>effectively means less need to defend a territory. From a cost-benefit perspective,</w:t>
      </w:r>
      <w:r w:rsidR="0019406E">
        <w:rPr>
          <w:rFonts w:ascii="Times New Roman" w:hAnsi="Times New Roman" w:cs="Times New Roman"/>
          <w:sz w:val="24"/>
        </w:rPr>
        <w:t xml:space="preserve"> a wider dietary breadth means there are more benefits of sharing location of food sources than defending a </w:t>
      </w:r>
      <w:r w:rsidR="00CD69CD">
        <w:rPr>
          <w:rFonts w:ascii="Times New Roman" w:hAnsi="Times New Roman" w:cs="Times New Roman"/>
          <w:sz w:val="24"/>
        </w:rPr>
        <w:t xml:space="preserve">widely available </w:t>
      </w:r>
      <w:r w:rsidR="0019406E">
        <w:rPr>
          <w:rFonts w:ascii="Times New Roman" w:hAnsi="Times New Roman" w:cs="Times New Roman"/>
          <w:sz w:val="24"/>
        </w:rPr>
        <w:t xml:space="preserve">resource. </w:t>
      </w:r>
    </w:p>
    <w:p w14:paraId="25EDC7D6" w14:textId="7BE5895D" w:rsidR="00A04C49" w:rsidRPr="00671D17" w:rsidRDefault="0049730A" w:rsidP="00A04C49">
      <w:pPr>
        <w:spacing w:line="360" w:lineRule="auto"/>
        <w:jc w:val="both"/>
        <w:rPr>
          <w:rFonts w:ascii="Times New Roman" w:hAnsi="Times New Roman" w:cs="Times New Roman"/>
          <w:i/>
          <w:iCs/>
          <w:sz w:val="24"/>
        </w:rPr>
      </w:pPr>
      <w:r>
        <w:rPr>
          <w:rFonts w:ascii="Times New Roman" w:hAnsi="Times New Roman" w:cs="Times New Roman"/>
          <w:i/>
          <w:iCs/>
          <w:sz w:val="24"/>
        </w:rPr>
        <w:t>Statistical analyses</w:t>
      </w:r>
    </w:p>
    <w:p w14:paraId="48E3C5E8" w14:textId="0FA3B9B8" w:rsidR="00D72601" w:rsidRDefault="00D22A76"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9730A">
        <w:rPr>
          <w:rFonts w:ascii="Times New Roman" w:eastAsia="Times New Roman" w:hAnsi="Times New Roman" w:cs="Times New Roman"/>
          <w:sz w:val="24"/>
          <w:szCs w:val="24"/>
        </w:rPr>
        <w:t xml:space="preserve">evolutionary </w:t>
      </w:r>
      <w:r>
        <w:rPr>
          <w:rFonts w:ascii="Times New Roman" w:eastAsia="Times New Roman" w:hAnsi="Times New Roman" w:cs="Times New Roman"/>
          <w:sz w:val="24"/>
          <w:szCs w:val="24"/>
        </w:rPr>
        <w:t xml:space="preserve">relationship </w:t>
      </w:r>
      <w:r w:rsidR="0049730A">
        <w:rPr>
          <w:rFonts w:ascii="Times New Roman" w:eastAsia="Times New Roman" w:hAnsi="Times New Roman" w:cs="Times New Roman"/>
          <w:sz w:val="24"/>
          <w:szCs w:val="24"/>
        </w:rPr>
        <w:t xml:space="preserve">between communal roosting behavior (CRB) and </w:t>
      </w:r>
      <w:r w:rsidR="0004156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modelled using Equation 1.</w:t>
      </w:r>
    </w:p>
    <w:p w14:paraId="750B8C24" w14:textId="168768F0" w:rsidR="00D72601" w:rsidRDefault="00D72601" w:rsidP="004F5E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 1</w:t>
      </w:r>
    </w:p>
    <w:p w14:paraId="2AD97CFA" w14:textId="0A29E51E" w:rsidR="00D72601" w:rsidRPr="00FF3505" w:rsidRDefault="00D87C2F" w:rsidP="004F5E8F">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rPr>
            <m:t>CRB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mass+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r>
            <w:rPr>
              <w:rFonts w:ascii="Cambria Math" w:eastAsia="Times New Roman" w:hAnsi="Cambria Math" w:cs="Times New Roman"/>
            </w:rPr>
            <m:t xml:space="preserve">HWI+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3</m:t>
              </m:r>
            </m:sub>
          </m:sSub>
          <m:r>
            <w:rPr>
              <w:rFonts w:ascii="Cambria Math" w:eastAsia="Times New Roman" w:hAnsi="Cambria Math" w:cs="Times New Roman"/>
            </w:rPr>
            <m:t>Trophic guild+</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4</m:t>
              </m:r>
            </m:sub>
          </m:sSub>
          <m:r>
            <w:rPr>
              <w:rFonts w:ascii="Cambria Math" w:eastAsia="Times New Roman" w:hAnsi="Cambria Math" w:cs="Times New Roman"/>
            </w:rPr>
            <m:t>Memory</m:t>
          </m:r>
        </m:oMath>
      </m:oMathPara>
    </w:p>
    <w:p w14:paraId="58BA090C" w14:textId="2215A224" w:rsidR="00A701F4" w:rsidRDefault="00FF3505" w:rsidP="00F20E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CRB is the Communal Roosting Behavior, </w:t>
      </w:r>
      <w:r w:rsidR="009E1C21">
        <w:rPr>
          <w:rFonts w:ascii="Times New Roman" w:eastAsia="Times New Roman" w:hAnsi="Times New Roman" w:cs="Times New Roman"/>
          <w:sz w:val="24"/>
          <w:szCs w:val="24"/>
        </w:rPr>
        <w:t>and</w:t>
      </w:r>
      <w:r w:rsidR="00D87C2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β</m:t>
        </m:r>
      </m:oMath>
      <w:r w:rsidR="00F32E43">
        <w:rPr>
          <w:rFonts w:ascii="Times New Roman" w:eastAsia="Times New Roman" w:hAnsi="Times New Roman" w:cs="Times New Roman"/>
          <w:sz w:val="24"/>
          <w:szCs w:val="24"/>
        </w:rPr>
        <w:t xml:space="preserve"> is the </w:t>
      </w:r>
      <w:r w:rsidR="00D87C2F">
        <w:rPr>
          <w:rFonts w:ascii="Times New Roman" w:eastAsia="Times New Roman" w:hAnsi="Times New Roman" w:cs="Times New Roman"/>
          <w:sz w:val="24"/>
          <w:szCs w:val="24"/>
        </w:rPr>
        <w:t xml:space="preserve">regression </w:t>
      </w:r>
      <w:r w:rsidR="00F32E43">
        <w:rPr>
          <w:rFonts w:ascii="Times New Roman" w:eastAsia="Times New Roman" w:hAnsi="Times New Roman" w:cs="Times New Roman"/>
          <w:sz w:val="24"/>
          <w:szCs w:val="24"/>
        </w:rPr>
        <w:t xml:space="preserve">coefficient </w:t>
      </w:r>
      <w:r w:rsidR="00650CA6">
        <w:rPr>
          <w:rFonts w:ascii="Times New Roman" w:eastAsia="Times New Roman" w:hAnsi="Times New Roman" w:cs="Times New Roman"/>
          <w:sz w:val="24"/>
          <w:szCs w:val="24"/>
        </w:rPr>
        <w:t>that determines the relationship between the var</w:t>
      </w:r>
      <w:r w:rsidR="00223063">
        <w:rPr>
          <w:rFonts w:ascii="Times New Roman" w:eastAsia="Times New Roman" w:hAnsi="Times New Roman" w:cs="Times New Roman"/>
          <w:sz w:val="24"/>
          <w:szCs w:val="24"/>
        </w:rPr>
        <w:t>iables</w:t>
      </w:r>
      <w:r w:rsidR="009E1C21">
        <w:rPr>
          <w:rFonts w:ascii="Times New Roman" w:eastAsia="Times New Roman" w:hAnsi="Times New Roman" w:cs="Times New Roman"/>
          <w:sz w:val="24"/>
          <w:szCs w:val="24"/>
        </w:rPr>
        <w:t xml:space="preserve">. </w:t>
      </w:r>
      <w:r w:rsidR="00D87C2F">
        <w:rPr>
          <w:rFonts w:ascii="Times New Roman" w:eastAsia="Times New Roman" w:hAnsi="Times New Roman" w:cs="Times New Roman"/>
          <w:sz w:val="24"/>
          <w:szCs w:val="24"/>
        </w:rPr>
        <w:t xml:space="preserve">The model </w:t>
      </w:r>
      <w:r w:rsidR="004B7A97">
        <w:rPr>
          <w:rFonts w:ascii="Times New Roman" w:eastAsia="Times New Roman" w:hAnsi="Times New Roman" w:cs="Times New Roman"/>
          <w:sz w:val="24"/>
          <w:szCs w:val="24"/>
        </w:rPr>
        <w:t>was</w:t>
      </w:r>
      <w:r w:rsidR="00D87C2F">
        <w:rPr>
          <w:rFonts w:ascii="Times New Roman" w:eastAsia="Times New Roman" w:hAnsi="Times New Roman" w:cs="Times New Roman"/>
          <w:sz w:val="24"/>
          <w:szCs w:val="24"/>
        </w:rPr>
        <w:t xml:space="preserve"> fit</w:t>
      </w:r>
      <w:r w:rsidR="00D27699">
        <w:rPr>
          <w:rFonts w:ascii="Times New Roman" w:eastAsia="Times New Roman" w:hAnsi="Times New Roman" w:cs="Times New Roman"/>
          <w:sz w:val="24"/>
          <w:szCs w:val="24"/>
        </w:rPr>
        <w:t>ted</w:t>
      </w:r>
      <w:r w:rsidR="00D87C2F">
        <w:rPr>
          <w:rFonts w:ascii="Times New Roman" w:eastAsia="Times New Roman" w:hAnsi="Times New Roman" w:cs="Times New Roman"/>
          <w:sz w:val="24"/>
          <w:szCs w:val="24"/>
        </w:rPr>
        <w:t xml:space="preserve"> in R using the </w:t>
      </w:r>
      <w:r w:rsidR="00D87C2F">
        <w:rPr>
          <w:rFonts w:ascii="Times New Roman" w:eastAsia="Times New Roman" w:hAnsi="Times New Roman" w:cs="Times New Roman"/>
          <w:i/>
          <w:iCs/>
          <w:sz w:val="24"/>
          <w:szCs w:val="24"/>
        </w:rPr>
        <w:t>brms</w:t>
      </w:r>
      <w:r w:rsidR="00D87C2F">
        <w:rPr>
          <w:rFonts w:ascii="Times New Roman" w:eastAsia="Times New Roman" w:hAnsi="Times New Roman" w:cs="Times New Roman"/>
          <w:sz w:val="24"/>
          <w:szCs w:val="24"/>
        </w:rPr>
        <w:t xml:space="preserve"> package using a binomial error distribution.</w:t>
      </w:r>
      <w:r w:rsidR="00332556">
        <w:rPr>
          <w:rFonts w:ascii="Times New Roman" w:eastAsia="Times New Roman" w:hAnsi="Times New Roman" w:cs="Times New Roman"/>
          <w:sz w:val="24"/>
          <w:szCs w:val="24"/>
        </w:rPr>
        <w:t xml:space="preserve"> </w:t>
      </w:r>
    </w:p>
    <w:p w14:paraId="18F9C308" w14:textId="4191FBE3" w:rsidR="004B7A97" w:rsidRPr="00752FB8" w:rsidRDefault="004B7A97" w:rsidP="00F20E94">
      <w:pPr>
        <w:spacing w:line="360" w:lineRule="auto"/>
        <w:jc w:val="both"/>
        <w:rPr>
          <w:rFonts w:ascii="Times New Roman" w:eastAsia="Times New Roman" w:hAnsi="Times New Roman" w:cs="Times New Roman"/>
          <w:color w:val="FF0000"/>
          <w:sz w:val="20"/>
          <w:szCs w:val="20"/>
        </w:rPr>
      </w:pPr>
      <w:r w:rsidRPr="00752FB8">
        <w:rPr>
          <w:rFonts w:ascii="Times New Roman" w:eastAsia="Times New Roman" w:hAnsi="Times New Roman" w:cs="Times New Roman"/>
          <w:color w:val="FF0000"/>
          <w:sz w:val="24"/>
          <w:szCs w:val="24"/>
        </w:rPr>
        <w:t>We use</w:t>
      </w:r>
      <w:r w:rsidR="000A2E38" w:rsidRPr="00752FB8">
        <w:rPr>
          <w:rFonts w:ascii="Times New Roman" w:eastAsia="Times New Roman" w:hAnsi="Times New Roman" w:cs="Times New Roman"/>
          <w:color w:val="FF0000"/>
          <w:sz w:val="24"/>
          <w:szCs w:val="24"/>
        </w:rPr>
        <w:t>d …number of warmup chains, iterations. No priors were selected for the model as we decided to let the data guide the model instead of introducing biases.</w:t>
      </w:r>
    </w:p>
    <w:p w14:paraId="0813B570" w14:textId="25EE810A" w:rsidR="00A0060F" w:rsidRDefault="00D9008E" w:rsidP="004000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6AF6E33D" w14:textId="28C919CC" w:rsidR="00D378F5" w:rsidRPr="00752FB8" w:rsidRDefault="00D378F5" w:rsidP="00400095">
      <w:pPr>
        <w:spacing w:line="360" w:lineRule="auto"/>
        <w:jc w:val="both"/>
        <w:rPr>
          <w:rFonts w:ascii="Times New Roman" w:eastAsia="Times New Roman" w:hAnsi="Times New Roman" w:cs="Times New Roman"/>
          <w:i/>
          <w:iCs/>
          <w:sz w:val="24"/>
          <w:szCs w:val="24"/>
        </w:rPr>
      </w:pPr>
      <w:r w:rsidRPr="00752FB8">
        <w:rPr>
          <w:rFonts w:ascii="Times New Roman" w:eastAsia="Times New Roman" w:hAnsi="Times New Roman" w:cs="Times New Roman"/>
          <w:i/>
          <w:iCs/>
          <w:sz w:val="24"/>
          <w:szCs w:val="24"/>
        </w:rPr>
        <w:t>Web Scraping</w:t>
      </w:r>
    </w:p>
    <w:p w14:paraId="32BE57FA" w14:textId="0D5AAEF7" w:rsidR="00273EDF" w:rsidRDefault="00273EDF" w:rsidP="00400095">
      <w:pPr>
        <w:spacing w:line="360" w:lineRule="auto"/>
        <w:jc w:val="both"/>
        <w:rPr>
          <w:rFonts w:ascii="Times New Roman" w:eastAsia="Times New Roman" w:hAnsi="Times New Roman" w:cs="Times New Roman"/>
          <w:sz w:val="24"/>
          <w:szCs w:val="24"/>
        </w:rPr>
      </w:pPr>
      <w:r w:rsidRPr="002F4918">
        <w:rPr>
          <w:rFonts w:ascii="Times New Roman" w:eastAsia="Times New Roman" w:hAnsi="Times New Roman" w:cs="Times New Roman"/>
          <w:sz w:val="24"/>
          <w:szCs w:val="24"/>
        </w:rPr>
        <w:t>OpenAlex had approximately a 14% accuracy, compared to SCOPUS which had a 15% accuracy to the manually checked list of species.</w:t>
      </w:r>
    </w:p>
    <w:p w14:paraId="0CC32387" w14:textId="68B1FA10" w:rsidR="00D378F5" w:rsidRPr="00752FB8" w:rsidRDefault="00752FB8" w:rsidP="00400095">
      <w:pPr>
        <w:spacing w:line="360" w:lineRule="auto"/>
        <w:jc w:val="both"/>
        <w:rPr>
          <w:rFonts w:ascii="Times New Roman" w:eastAsia="Times New Roman" w:hAnsi="Times New Roman" w:cs="Times New Roman"/>
          <w:i/>
          <w:iCs/>
          <w:sz w:val="24"/>
          <w:szCs w:val="24"/>
        </w:rPr>
      </w:pPr>
      <w:r w:rsidRPr="00752FB8">
        <w:rPr>
          <w:rFonts w:ascii="Times New Roman" w:eastAsia="Times New Roman" w:hAnsi="Times New Roman" w:cs="Times New Roman"/>
          <w:i/>
          <w:iCs/>
          <w:sz w:val="24"/>
          <w:szCs w:val="24"/>
        </w:rPr>
        <w:t>Phylogenetic tree and CRB</w:t>
      </w:r>
    </w:p>
    <w:p w14:paraId="542D9042" w14:textId="6BA97C55" w:rsidR="00752FB8" w:rsidRPr="00752FB8" w:rsidRDefault="00752FB8" w:rsidP="00400095">
      <w:pPr>
        <w:spacing w:line="360" w:lineRule="auto"/>
        <w:jc w:val="both"/>
        <w:rPr>
          <w:rFonts w:ascii="Times New Roman" w:hAnsi="Times New Roman" w:cs="Times New Roman"/>
          <w:b/>
          <w:bCs/>
          <w:i/>
          <w:iCs/>
          <w:sz w:val="24"/>
          <w:szCs w:val="24"/>
        </w:rPr>
      </w:pPr>
      <w:r w:rsidRPr="00752FB8">
        <w:rPr>
          <w:rFonts w:ascii="Times New Roman" w:eastAsia="Times New Roman" w:hAnsi="Times New Roman" w:cs="Times New Roman"/>
          <w:i/>
          <w:iCs/>
          <w:sz w:val="24"/>
          <w:szCs w:val="24"/>
        </w:rPr>
        <w:t>Biological variables and CRB</w:t>
      </w:r>
    </w:p>
    <w:p w14:paraId="7006DE56" w14:textId="10267977" w:rsidR="00B1593E" w:rsidRPr="00891F6F" w:rsidRDefault="00B1593E" w:rsidP="00C936DF">
      <w:pPr>
        <w:rPr>
          <w:rFonts w:ascii="Times New Roman" w:hAnsi="Times New Roman" w:cs="Times New Roman"/>
          <w:b/>
          <w:bCs/>
          <w:sz w:val="24"/>
          <w:szCs w:val="24"/>
        </w:rPr>
      </w:pPr>
      <w:r w:rsidRPr="00891F6F">
        <w:rPr>
          <w:rFonts w:ascii="Times New Roman" w:hAnsi="Times New Roman" w:cs="Times New Roman"/>
          <w:b/>
          <w:bCs/>
          <w:sz w:val="24"/>
          <w:szCs w:val="24"/>
        </w:rPr>
        <w:t xml:space="preserve">Discussion </w:t>
      </w:r>
    </w:p>
    <w:p w14:paraId="0A664BE5" w14:textId="77777777" w:rsidR="00A130E4" w:rsidRDefault="00A130E4" w:rsidP="00A130E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Thoughts as I am reading:</w:t>
      </w:r>
    </w:p>
    <w:p w14:paraId="117A5714" w14:textId="77777777" w:rsidR="00A130E4" w:rsidRDefault="00A130E4" w:rsidP="00A130E4">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Could communal roosting be more frequent in less predictable landscapes (eg more natural?) versus more stable (human-dominated, that have carrion more available) in condors or other scavengers? Can we test this with movement data?</w:t>
      </w:r>
    </w:p>
    <w:p w14:paraId="48C6B6F9" w14:textId="77777777" w:rsidR="00A130E4" w:rsidRDefault="00A130E4" w:rsidP="004B4C4F">
      <w:pPr>
        <w:spacing w:line="360" w:lineRule="auto"/>
        <w:jc w:val="both"/>
        <w:rPr>
          <w:rFonts w:ascii="Times New Roman" w:hAnsi="Times New Roman" w:cs="Times New Roman"/>
          <w:sz w:val="24"/>
          <w:szCs w:val="24"/>
        </w:rPr>
      </w:pPr>
    </w:p>
    <w:p w14:paraId="5D21A3DC" w14:textId="2861BE1A" w:rsidR="00BA647C" w:rsidRDefault="00D9008E" w:rsidP="004B4C4F">
      <w:pPr>
        <w:spacing w:line="360" w:lineRule="auto"/>
        <w:jc w:val="both"/>
        <w:rPr>
          <w:rFonts w:ascii="Times New Roman" w:hAnsi="Times New Roman" w:cs="Times New Roman"/>
          <w:sz w:val="24"/>
          <w:szCs w:val="24"/>
        </w:rPr>
      </w:pPr>
      <w:r>
        <w:rPr>
          <w:rFonts w:ascii="Times New Roman" w:hAnsi="Times New Roman" w:cs="Times New Roman"/>
          <w:sz w:val="24"/>
          <w:szCs w:val="24"/>
        </w:rPr>
        <w:t>Although</w:t>
      </w:r>
      <w:r w:rsidR="00FA2769">
        <w:rPr>
          <w:rFonts w:ascii="Times New Roman" w:hAnsi="Times New Roman" w:cs="Times New Roman"/>
          <w:sz w:val="24"/>
          <w:szCs w:val="24"/>
        </w:rPr>
        <w:t xml:space="preserve"> brain size has been used as a proxy for intelligence, there are several arguments that</w:t>
      </w:r>
      <w:r w:rsidR="004D4A11">
        <w:rPr>
          <w:rFonts w:ascii="Times New Roman" w:hAnsi="Times New Roman" w:cs="Times New Roman"/>
          <w:sz w:val="24"/>
          <w:szCs w:val="24"/>
        </w:rPr>
        <w:t xml:space="preserve"> challenge this idea. For instance</w:t>
      </w:r>
      <w:r w:rsidR="008C256F">
        <w:rPr>
          <w:rFonts w:ascii="Times New Roman" w:hAnsi="Times New Roman" w:cs="Times New Roman"/>
          <w:sz w:val="24"/>
          <w:szCs w:val="24"/>
        </w:rPr>
        <w:t xml:space="preserve">, </w:t>
      </w:r>
    </w:p>
    <w:p w14:paraId="7763ED0B" w14:textId="0C535C4E" w:rsidR="00C057D5" w:rsidRDefault="00383136" w:rsidP="004B4C4F">
      <w:pPr>
        <w:spacing w:line="360" w:lineRule="auto"/>
        <w:jc w:val="both"/>
        <w:rPr>
          <w:rFonts w:ascii="Times New Roman" w:hAnsi="Times New Roman" w:cs="Times New Roman"/>
          <w:sz w:val="24"/>
          <w:szCs w:val="24"/>
        </w:rPr>
      </w:pPr>
      <w:hyperlink r:id="rId16" w:anchor="preview" w:history="1">
        <w:r w:rsidR="00C057D5" w:rsidRPr="00423BE3">
          <w:rPr>
            <w:rStyle w:val="Hyperlink"/>
            <w:rFonts w:ascii="Times New Roman" w:hAnsi="Times New Roman" w:cs="Times New Roman"/>
            <w:sz w:val="24"/>
            <w:szCs w:val="24"/>
          </w:rPr>
          <w:t>https://www.publish.csiro.au/book/7130#preview</w:t>
        </w:r>
      </w:hyperlink>
    </w:p>
    <w:p w14:paraId="694CC9AB" w14:textId="0B4253F3" w:rsidR="00C057D5" w:rsidRDefault="00C057D5" w:rsidP="004B4C4F">
      <w:pPr>
        <w:spacing w:line="360" w:lineRule="auto"/>
        <w:jc w:val="both"/>
        <w:rPr>
          <w:rFonts w:ascii="Times New Roman" w:hAnsi="Times New Roman" w:cs="Times New Roman"/>
          <w:sz w:val="24"/>
          <w:szCs w:val="24"/>
        </w:rPr>
      </w:pPr>
      <w:r>
        <w:rPr>
          <w:noProof/>
        </w:rPr>
        <w:drawing>
          <wp:inline distT="0" distB="0" distL="0" distR="0" wp14:anchorId="0A9B41C2" wp14:editId="4519071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6EAFE38D" w14:textId="77777777" w:rsidR="00041564" w:rsidRDefault="00041564" w:rsidP="004B4C4F">
      <w:pPr>
        <w:spacing w:line="360" w:lineRule="auto"/>
        <w:jc w:val="both"/>
        <w:rPr>
          <w:rFonts w:ascii="Times New Roman" w:hAnsi="Times New Roman" w:cs="Times New Roman"/>
          <w:sz w:val="24"/>
          <w:szCs w:val="24"/>
        </w:rPr>
      </w:pPr>
    </w:p>
    <w:p w14:paraId="00850814" w14:textId="77777777" w:rsidR="00702A00" w:rsidRPr="00173EFF" w:rsidRDefault="00702A00" w:rsidP="00702A00">
      <w:pPr>
        <w:spacing w:line="360" w:lineRule="auto"/>
        <w:rPr>
          <w:rFonts w:ascii="Times New Roman" w:hAnsi="Times New Roman" w:cs="Times New Roman"/>
          <w:b/>
          <w:bCs/>
          <w:sz w:val="24"/>
          <w:szCs w:val="24"/>
        </w:rPr>
      </w:pPr>
      <w:r w:rsidRPr="00173EFF">
        <w:rPr>
          <w:rFonts w:ascii="Times New Roman" w:hAnsi="Times New Roman" w:cs="Times New Roman"/>
          <w:b/>
          <w:bCs/>
          <w:sz w:val="24"/>
          <w:szCs w:val="24"/>
        </w:rPr>
        <w:t>Memory and Communal Roosting Behavior</w:t>
      </w:r>
    </w:p>
    <w:p w14:paraId="0A939F2A" w14:textId="77777777" w:rsidR="00702A00" w:rsidRDefault="00702A00" w:rsidP="00702A00">
      <w:pPr>
        <w:pStyle w:val="ListParagraph"/>
        <w:spacing w:line="360" w:lineRule="auto"/>
        <w:ind w:left="0"/>
        <w:rPr>
          <w:rFonts w:ascii="Times New Roman" w:hAnsi="Times New Roman" w:cs="Times New Roman"/>
          <w:sz w:val="24"/>
          <w:szCs w:val="24"/>
        </w:rPr>
      </w:pPr>
      <w:r w:rsidRPr="180FEDAB">
        <w:rPr>
          <w:rFonts w:ascii="Times New Roman" w:hAnsi="Times New Roman" w:cs="Times New Roman"/>
          <w:sz w:val="24"/>
          <w:szCs w:val="24"/>
        </w:rPr>
        <w:t>As detailed in the main text, I expect to see a positive relationship between memory and the prevalence of CRB. The rationale behind this expectation is that for individuals</w:t>
      </w:r>
      <w:r>
        <w:rPr>
          <w:rFonts w:ascii="Times New Roman" w:hAnsi="Times New Roman" w:cs="Times New Roman"/>
          <w:sz w:val="24"/>
          <w:szCs w:val="24"/>
        </w:rPr>
        <w:t xml:space="preserve"> </w:t>
      </w:r>
      <w:r w:rsidRPr="180FEDAB">
        <w:rPr>
          <w:rFonts w:ascii="Times New Roman" w:hAnsi="Times New Roman" w:cs="Times New Roman"/>
          <w:sz w:val="24"/>
          <w:szCs w:val="24"/>
        </w:rPr>
        <w:t>to be able to share information on the location of feeding sources when they roost together, they require the capacity to remember the locations of food items and return to those sites on subsequent foraging trips (Ward and Zahavi</w:t>
      </w:r>
      <w:r>
        <w:rPr>
          <w:rFonts w:ascii="Times New Roman" w:hAnsi="Times New Roman" w:cs="Times New Roman"/>
          <w:sz w:val="24"/>
          <w:szCs w:val="24"/>
        </w:rPr>
        <w:t xml:space="preserve"> 1973, Dywer et al. 2018</w:t>
      </w:r>
      <w:r w:rsidRPr="180FEDAB">
        <w:rPr>
          <w:rFonts w:ascii="Times New Roman" w:hAnsi="Times New Roman" w:cs="Times New Roman"/>
          <w:sz w:val="24"/>
          <w:szCs w:val="24"/>
        </w:rPr>
        <w:t>).  The predictions for this variable are shown below.</w:t>
      </w:r>
    </w:p>
    <w:p w14:paraId="2A1E7DA5" w14:textId="77777777" w:rsidR="00041564" w:rsidRDefault="00041564" w:rsidP="00041564">
      <w:pPr>
        <w:pStyle w:val="ListParagraph"/>
        <w:spacing w:line="360" w:lineRule="auto"/>
        <w:ind w:left="0"/>
        <w:rPr>
          <w:rFonts w:ascii="Times New Roman" w:hAnsi="Times New Roman" w:cs="Times New Roman"/>
          <w:sz w:val="24"/>
          <w:szCs w:val="24"/>
        </w:rPr>
      </w:pPr>
      <w:r w:rsidRPr="50C8484F">
        <w:rPr>
          <w:rFonts w:ascii="Times New Roman" w:eastAsia="Times New Roman" w:hAnsi="Times New Roman" w:cs="Times New Roman"/>
          <w:sz w:val="24"/>
          <w:szCs w:val="24"/>
        </w:rPr>
        <w:lastRenderedPageBreak/>
        <w:t xml:space="preserve">I </w:t>
      </w:r>
      <w:commentRangeStart w:id="10"/>
      <w:r w:rsidRPr="50C8484F">
        <w:rPr>
          <w:rFonts w:ascii="Times New Roman" w:eastAsia="Times New Roman" w:hAnsi="Times New Roman" w:cs="Times New Roman"/>
          <w:sz w:val="24"/>
          <w:szCs w:val="24"/>
        </w:rPr>
        <w:t xml:space="preserve">predict </w:t>
      </w:r>
      <w:commentRangeEnd w:id="10"/>
      <w:r>
        <w:rPr>
          <w:rStyle w:val="CommentReference"/>
        </w:rPr>
        <w:commentReference w:id="10"/>
      </w:r>
      <w:r w:rsidRPr="50C8484F">
        <w:rPr>
          <w:rFonts w:ascii="Times New Roman" w:eastAsia="Times New Roman" w:hAnsi="Times New Roman" w:cs="Times New Roman"/>
          <w:sz w:val="24"/>
          <w:szCs w:val="24"/>
        </w:rPr>
        <w:t xml:space="preserve">that the probability of CRB will increase linearly with memory because as proposed by the ICH, communal roosting behavior is a trait that is evolutionary favorable to increase foraging efficiency. Although the variables are expected to have a linear relationship, the link function used for the model is a logistic one since probabilities can range only between 0 and 1, hence, the I expect that the relationship will behave like an </w:t>
      </w:r>
      <w:r w:rsidRPr="50C8484F">
        <w:rPr>
          <w:rFonts w:ascii="Times New Roman" w:eastAsia="Times New Roman" w:hAnsi="Times New Roman" w:cs="Times New Roman"/>
          <w:i/>
          <w:iCs/>
          <w:sz w:val="24"/>
          <w:szCs w:val="24"/>
        </w:rPr>
        <w:t>s</w:t>
      </w:r>
      <w:r w:rsidRPr="50C8484F">
        <w:rPr>
          <w:rFonts w:ascii="Times New Roman" w:eastAsia="Times New Roman" w:hAnsi="Times New Roman" w:cs="Times New Roman"/>
          <w:sz w:val="24"/>
          <w:szCs w:val="24"/>
        </w:rPr>
        <w:t xml:space="preserve"> shape with a saturation point in which the probability of CRB reaches its maximum value of 1 despite increases in memory.</w:t>
      </w:r>
    </w:p>
    <w:p w14:paraId="6EC6EA32" w14:textId="77777777" w:rsidR="00041564" w:rsidRDefault="00041564" w:rsidP="00041564">
      <w:pPr>
        <w:pStyle w:val="ListParagraph"/>
        <w:spacing w:line="360" w:lineRule="auto"/>
        <w:ind w:left="0"/>
        <w:rPr>
          <w:rFonts w:ascii="Times New Roman" w:hAnsi="Times New Roman" w:cs="Times New Roman"/>
          <w:sz w:val="24"/>
          <w:szCs w:val="24"/>
        </w:rPr>
      </w:pPr>
    </w:p>
    <w:p w14:paraId="60137666" w14:textId="77777777" w:rsidR="00041564" w:rsidRDefault="00041564" w:rsidP="00041564">
      <w:pPr>
        <w:pStyle w:val="ListParagraph"/>
        <w:spacing w:line="360" w:lineRule="auto"/>
        <w:ind w:left="0"/>
        <w:rPr>
          <w:rFonts w:ascii="Times New Roman" w:hAnsi="Times New Roman" w:cs="Times New Roman"/>
          <w:sz w:val="24"/>
          <w:szCs w:val="24"/>
        </w:rPr>
      </w:pPr>
      <w:r w:rsidRPr="112A95BB">
        <w:rPr>
          <w:rFonts w:ascii="Times New Roman" w:hAnsi="Times New Roman" w:cs="Times New Roman"/>
          <w:sz w:val="24"/>
          <w:szCs w:val="24"/>
        </w:rPr>
        <w:t xml:space="preserve">Testing for this relationship requires a measure of memory that can be obtained and compared across a wide range of taxa. Unfortunately, direct measures of memory are challenging to obtain, and typically require some form of recall experiments (Brady et al. 2023) or data that might not be available for all species. For instance, it has been suggested that hippocampus volume is a good proxy for spatial memory in birds (Garamszegi and Ens 2004). However, to the best of my knowledge, data on </w:t>
      </w:r>
      <w:r w:rsidRPr="112A95BB">
        <w:rPr>
          <w:rFonts w:ascii="Times New Roman" w:eastAsia="Times New Roman" w:hAnsi="Times New Roman" w:cs="Times New Roman"/>
          <w:sz w:val="24"/>
          <w:szCs w:val="24"/>
        </w:rPr>
        <w:t>hippocampus volume</w:t>
      </w:r>
      <w:r w:rsidRPr="112A95BB">
        <w:rPr>
          <w:rFonts w:ascii="Times New Roman" w:hAnsi="Times New Roman" w:cs="Times New Roman"/>
          <w:sz w:val="24"/>
          <w:szCs w:val="24"/>
        </w:rPr>
        <w:t xml:space="preserve"> for all bird species are not readily available, which limits the scope of its application. Because lab experimentation is not feasible for the scope of this work, I will instead rely on the residuals of the brain mass to body mass relationship as a proxy for memory. I am opting to work with these residuals, rather than brain size directly, due to the strong correlation between brain size and body size (Smaers et al. 2021). Though not an explicit measure of memory, these residuals correlate with individual cognitive capacity under experimental settings (Burns et al. 2008, Benson-Amram et al. 2016), and also relate to food caching in birds (Garamszegi and Ens 2004). Collectively, these lines of evidence support the use of the brain mass to body mass residuals as a robust proxy for memory in birds.</w:t>
      </w:r>
    </w:p>
    <w:p w14:paraId="65B2192B" w14:textId="77777777" w:rsidR="00041564" w:rsidRDefault="00041564" w:rsidP="00041564">
      <w:pPr>
        <w:pStyle w:val="ListParagraph"/>
        <w:spacing w:line="360" w:lineRule="auto"/>
        <w:ind w:left="0"/>
        <w:rPr>
          <w:rFonts w:ascii="Times New Roman" w:hAnsi="Times New Roman" w:cs="Times New Roman"/>
          <w:sz w:val="24"/>
          <w:szCs w:val="24"/>
        </w:rPr>
      </w:pPr>
    </w:p>
    <w:p w14:paraId="7C7C78F5" w14:textId="77777777" w:rsidR="00041564" w:rsidRPr="00FB65B0" w:rsidRDefault="00041564" w:rsidP="00041564">
      <w:pPr>
        <w:pStyle w:val="ListParagraph"/>
        <w:spacing w:line="360" w:lineRule="auto"/>
        <w:ind w:left="0"/>
        <w:rPr>
          <w:rFonts w:ascii="Times New Roman" w:hAnsi="Times New Roman" w:cs="Times New Roman"/>
          <w:i/>
          <w:iCs/>
          <w:sz w:val="24"/>
          <w:szCs w:val="24"/>
          <w:u w:val="single"/>
        </w:rPr>
      </w:pPr>
      <w:r w:rsidRPr="00FB65B0">
        <w:rPr>
          <w:rFonts w:ascii="Times New Roman" w:hAnsi="Times New Roman" w:cs="Times New Roman"/>
          <w:i/>
          <w:iCs/>
          <w:sz w:val="24"/>
          <w:szCs w:val="24"/>
        </w:rPr>
        <w:t>Confounding variables and alternative hypotheses</w:t>
      </w:r>
    </w:p>
    <w:p w14:paraId="4E395640" w14:textId="77777777" w:rsidR="00041564" w:rsidRPr="00873B39" w:rsidRDefault="00041564" w:rsidP="00041564">
      <w:pPr>
        <w:pStyle w:val="ListParagraph"/>
        <w:spacing w:line="360" w:lineRule="auto"/>
        <w:ind w:left="0"/>
        <w:rPr>
          <w:rFonts w:ascii="Times New Roman" w:hAnsi="Times New Roman" w:cs="Times New Roman"/>
          <w:sz w:val="24"/>
          <w:szCs w:val="24"/>
        </w:rPr>
      </w:pPr>
      <w:r w:rsidRPr="112A95BB">
        <w:rPr>
          <w:rFonts w:ascii="Times New Roman" w:hAnsi="Times New Roman" w:cs="Times New Roman"/>
          <w:sz w:val="24"/>
          <w:szCs w:val="24"/>
        </w:rPr>
        <w:t xml:space="preserve">Although I hypothesize that greater memory is an important evolutionary exaptation (Gould &amp; Vrba 1982) for CRB, memory could be correlated to trophic guild, another predictor variable that has been proposed for the model. In particular, several vultures and corvids have good memory and cognitive abilities for problem solving (Weir et al. 2002, Lefebvre et al. 2004, </w:t>
      </w:r>
      <w:r w:rsidRPr="112A95BB">
        <w:rPr>
          <w:rFonts w:ascii="Times New Roman" w:eastAsia="Times New Roman" w:hAnsi="Times New Roman" w:cs="Times New Roman"/>
          <w:sz w:val="24"/>
          <w:szCs w:val="24"/>
        </w:rPr>
        <w:t>Van Overveld et al. 2022</w:t>
      </w:r>
      <w:r w:rsidRPr="112A95BB">
        <w:rPr>
          <w:rFonts w:ascii="Times New Roman" w:hAnsi="Times New Roman" w:cs="Times New Roman"/>
          <w:sz w:val="24"/>
          <w:szCs w:val="24"/>
        </w:rPr>
        <w:t xml:space="preserve">). Because all vultures and many corvids (e.g., ravens, crows, magpies) are also scavengers, </w:t>
      </w:r>
      <w:commentRangeStart w:id="11"/>
      <w:r w:rsidRPr="112A95BB">
        <w:rPr>
          <w:rFonts w:ascii="Times New Roman" w:hAnsi="Times New Roman" w:cs="Times New Roman"/>
          <w:sz w:val="24"/>
          <w:szCs w:val="24"/>
        </w:rPr>
        <w:t xml:space="preserve">the coincidence (or correlation) between trophic guild and cognitive abilities </w:t>
      </w:r>
      <w:commentRangeEnd w:id="11"/>
      <w:r>
        <w:rPr>
          <w:rStyle w:val="CommentReference"/>
        </w:rPr>
        <w:commentReference w:id="11"/>
      </w:r>
      <w:r w:rsidRPr="112A95BB">
        <w:rPr>
          <w:rFonts w:ascii="Times New Roman" w:hAnsi="Times New Roman" w:cs="Times New Roman"/>
          <w:sz w:val="24"/>
          <w:szCs w:val="24"/>
        </w:rPr>
        <w:t xml:space="preserve">may hinder my capacity to link memory and communal roosting behavior since I also expect an effect of trophic guild, where scavengers are expected to make greater use of communal roosts (see </w:t>
      </w:r>
      <w:r w:rsidRPr="112A95BB">
        <w:rPr>
          <w:rFonts w:ascii="Times New Roman" w:hAnsi="Times New Roman" w:cs="Times New Roman"/>
          <w:sz w:val="24"/>
          <w:szCs w:val="24"/>
        </w:rPr>
        <w:lastRenderedPageBreak/>
        <w:t xml:space="preserve">Fig. 2.1 A). To determine the extent to which this correlation may be an issue, I will first estimate the correlation between the brain size residuals and feeding guild before fitting the model, and </w:t>
      </w:r>
      <w:commentRangeStart w:id="12"/>
      <w:r w:rsidRPr="112A95BB">
        <w:rPr>
          <w:rFonts w:ascii="Times New Roman" w:hAnsi="Times New Roman" w:cs="Times New Roman"/>
          <w:sz w:val="24"/>
          <w:szCs w:val="24"/>
        </w:rPr>
        <w:t>appropriate action will be taken based on the magnitude of the correlation coefficient (Dormann et al. 2013). For instance, parameter estimates for correlated variables are unbiased on average, but suffer from high variance due to identifiability issues, thus a sufficiently large sample size would serve as a viable solution, particularly for weakly correlated variables. For more extreme correlations, much of the information in the variables is effectively redundant, meaning that selecting only the variable that makes most biological sense, while dropping other correlated variables is likely the optimal choice. In the unlikely event that a large number of the variables I will be working with are correlated, I can consider</w:t>
      </w:r>
      <w:commentRangeEnd w:id="12"/>
      <w:r>
        <w:rPr>
          <w:rStyle w:val="CommentReference"/>
        </w:rPr>
        <w:commentReference w:id="12"/>
      </w:r>
      <w:r>
        <w:rPr>
          <w:rFonts w:ascii="Times New Roman" w:hAnsi="Times New Roman" w:cs="Times New Roman"/>
          <w:sz w:val="24"/>
          <w:szCs w:val="24"/>
        </w:rPr>
        <w:t xml:space="preserve"> </w:t>
      </w:r>
      <w:r w:rsidRPr="112A95BB">
        <w:rPr>
          <w:rFonts w:ascii="Times New Roman" w:hAnsi="Times New Roman" w:cs="Times New Roman"/>
          <w:sz w:val="24"/>
          <w:szCs w:val="24"/>
        </w:rPr>
        <w:t xml:space="preserve">a Principal Component Analysis (PCA) to generate statistically independent variables, though the biological interpretability of the covariates can be compromised and this will only serve as a final option, should the aforementioned two prove infeasible. </w:t>
      </w:r>
    </w:p>
    <w:p w14:paraId="08AEA9D9" w14:textId="77777777" w:rsidR="00041564" w:rsidRDefault="00041564" w:rsidP="00041564">
      <w:pPr>
        <w:pStyle w:val="ListParagraph"/>
        <w:spacing w:line="360" w:lineRule="auto"/>
        <w:ind w:left="0" w:firstLine="720"/>
        <w:rPr>
          <w:rFonts w:ascii="Times New Roman" w:hAnsi="Times New Roman" w:cs="Times New Roman"/>
          <w:sz w:val="24"/>
          <w:szCs w:val="24"/>
        </w:rPr>
      </w:pPr>
      <w:r w:rsidRPr="50C8484F">
        <w:rPr>
          <w:rFonts w:ascii="Times New Roman" w:hAnsi="Times New Roman" w:cs="Times New Roman"/>
          <w:sz w:val="24"/>
          <w:szCs w:val="24"/>
        </w:rPr>
        <w:t xml:space="preserve">Though correlated parameters will require special care, perhaps more challenging is the fact that </w:t>
      </w:r>
      <w:r w:rsidRPr="50C8484F">
        <w:rPr>
          <w:rFonts w:ascii="Times New Roman" w:eastAsia="Times New Roman" w:hAnsi="Times New Roman" w:cs="Times New Roman"/>
          <w:sz w:val="24"/>
          <w:szCs w:val="24"/>
        </w:rPr>
        <w:t>I am using the brain size residuals as a proxy for memory, while these are also related to other aspects such as cognition (</w:t>
      </w:r>
      <w:r w:rsidRPr="50C8484F">
        <w:rPr>
          <w:rFonts w:ascii="Times New Roman" w:hAnsi="Times New Roman" w:cs="Times New Roman"/>
          <w:sz w:val="24"/>
          <w:szCs w:val="24"/>
        </w:rPr>
        <w:t>Burns et al. 2008, Benson-Amram et al. 2016</w:t>
      </w:r>
      <w:r w:rsidRPr="50C8484F">
        <w:rPr>
          <w:rFonts w:ascii="Times New Roman" w:eastAsia="Times New Roman" w:hAnsi="Times New Roman" w:cs="Times New Roman"/>
          <w:sz w:val="24"/>
          <w:szCs w:val="24"/>
        </w:rPr>
        <w:t>), intelligence (Dickie &amp; Roth 2016) or other biological traits like life expectancy (Smeele et al. 2022). T</w:t>
      </w:r>
      <w:r w:rsidRPr="50C8484F">
        <w:rPr>
          <w:rFonts w:ascii="Times New Roman" w:hAnsi="Times New Roman" w:cs="Times New Roman"/>
          <w:sz w:val="24"/>
          <w:szCs w:val="24"/>
        </w:rPr>
        <w:t xml:space="preserve">hus, there is a risk that a relationship between </w:t>
      </w:r>
      <w:r w:rsidRPr="50C8484F">
        <w:rPr>
          <w:rFonts w:ascii="Times New Roman" w:eastAsia="Times New Roman" w:hAnsi="Times New Roman" w:cs="Times New Roman"/>
          <w:sz w:val="24"/>
          <w:szCs w:val="24"/>
        </w:rPr>
        <w:t xml:space="preserve">brain size residuals and roosting behavior may be due to correlates with other variables other than memory </w:t>
      </w:r>
      <w:r w:rsidRPr="50C8484F">
        <w:rPr>
          <w:rFonts w:ascii="Times New Roman" w:eastAsia="Times New Roman" w:hAnsi="Times New Roman" w:cs="Times New Roman"/>
          <w:i/>
          <w:iCs/>
          <w:sz w:val="24"/>
          <w:szCs w:val="24"/>
        </w:rPr>
        <w:t>per se</w:t>
      </w:r>
      <w:r w:rsidRPr="50C8484F">
        <w:rPr>
          <w:rFonts w:ascii="Times New Roman" w:eastAsia="Times New Roman" w:hAnsi="Times New Roman" w:cs="Times New Roman"/>
          <w:sz w:val="24"/>
          <w:szCs w:val="24"/>
        </w:rPr>
        <w:t xml:space="preserve">. Alternatively, other patterns could obscure the relationship between the proposed variables. For instance, research has suggested that neuronal connections are more accurately related to cognitive abilities than is brain volume (Logan et al. 2018). </w:t>
      </w:r>
      <w:commentRangeStart w:id="13"/>
      <w:r w:rsidRPr="50C8484F">
        <w:rPr>
          <w:rFonts w:ascii="Times New Roman" w:eastAsia="Times New Roman" w:hAnsi="Times New Roman" w:cs="Times New Roman"/>
          <w:sz w:val="24"/>
          <w:szCs w:val="24"/>
        </w:rPr>
        <w:t xml:space="preserve">Nonetheless, neuronal connections might not necessarily be positively correlated with </w:t>
      </w:r>
      <w:r w:rsidRPr="50C8484F">
        <w:rPr>
          <w:rFonts w:ascii="Times New Roman" w:hAnsi="Times New Roman" w:cs="Times New Roman"/>
          <w:sz w:val="24"/>
          <w:szCs w:val="24"/>
        </w:rPr>
        <w:t>brain mass to body mass residuals, which would limit the use of the latter as a proxy. Albeit,</w:t>
      </w:r>
      <w:r w:rsidRPr="50C8484F">
        <w:rPr>
          <w:rFonts w:ascii="Times New Roman" w:eastAsia="Times New Roman" w:hAnsi="Times New Roman" w:cs="Times New Roman"/>
          <w:sz w:val="24"/>
          <w:szCs w:val="24"/>
        </w:rPr>
        <w:t xml:space="preserve"> </w:t>
      </w:r>
      <w:r w:rsidRPr="50C8484F">
        <w:rPr>
          <w:rFonts w:ascii="Times New Roman" w:hAnsi="Times New Roman" w:cs="Times New Roman"/>
          <w:sz w:val="24"/>
          <w:szCs w:val="24"/>
        </w:rPr>
        <w:t>the density of neuronal connections is significantly more complicated to measure and it requires an invasive approach far beyond the scope of my research. Though this limitation cannot be overcome in this thesis, results will be interpreted with caution and contrasted against these alternative biological drivers.</w:t>
      </w:r>
      <w:commentRangeEnd w:id="13"/>
      <w:r>
        <w:rPr>
          <w:rStyle w:val="CommentReference"/>
        </w:rPr>
        <w:commentReference w:id="13"/>
      </w:r>
    </w:p>
    <w:p w14:paraId="2FB6A015" w14:textId="77777777" w:rsidR="00041564" w:rsidRDefault="00041564" w:rsidP="00041564">
      <w:pPr>
        <w:pStyle w:val="ListParagraph"/>
        <w:spacing w:line="360" w:lineRule="auto"/>
        <w:ind w:left="0" w:firstLine="720"/>
        <w:rPr>
          <w:rFonts w:ascii="Times New Roman" w:hAnsi="Times New Roman" w:cs="Times New Roman"/>
          <w:sz w:val="24"/>
          <w:szCs w:val="24"/>
        </w:rPr>
      </w:pPr>
      <w:r w:rsidRPr="112A95BB">
        <w:rPr>
          <w:rFonts w:ascii="Times New Roman" w:hAnsi="Times New Roman" w:cs="Times New Roman"/>
          <w:sz w:val="24"/>
          <w:szCs w:val="24"/>
        </w:rPr>
        <w:t xml:space="preserve">Similarly, memory may lead to other behaviors that are not necessarily communal roosting under the foraging efficiency hypothesis. For instance, greater memory could lead to food hoarding (Clayton &amp; Krebs 1995). Here, individuals do not rely on sociality to successfully access foraging sites, although they do rely on memory. Hence, greater memory might not </w:t>
      </w:r>
      <w:r w:rsidRPr="112A95BB">
        <w:rPr>
          <w:rFonts w:ascii="Times New Roman" w:hAnsi="Times New Roman" w:cs="Times New Roman"/>
          <w:sz w:val="24"/>
          <w:szCs w:val="24"/>
        </w:rPr>
        <w:lastRenderedPageBreak/>
        <w:t xml:space="preserve">necessarily correlate to communal roosting behavior nor sociality. </w:t>
      </w:r>
      <w:commentRangeStart w:id="14"/>
      <w:r w:rsidRPr="112A95BB">
        <w:rPr>
          <w:rFonts w:ascii="Times New Roman" w:hAnsi="Times New Roman" w:cs="Times New Roman"/>
          <w:sz w:val="24"/>
          <w:szCs w:val="24"/>
        </w:rPr>
        <w:t>Thus, to complement my analysis, I will be collecting additional data on food caching behavior of birds.</w:t>
      </w:r>
      <w:commentRangeEnd w:id="14"/>
      <w:r>
        <w:rPr>
          <w:rStyle w:val="CommentReference"/>
        </w:rPr>
        <w:commentReference w:id="14"/>
      </w:r>
      <w:r w:rsidRPr="112A95BB">
        <w:rPr>
          <w:rFonts w:ascii="Times New Roman" w:hAnsi="Times New Roman" w:cs="Times New Roman"/>
          <w:sz w:val="24"/>
          <w:szCs w:val="24"/>
        </w:rPr>
        <w:t xml:space="preserve"> With these data, I can test whether this variable (food caching behavior) has a strong effect on deviating the correlation between memory and CRB. If the latter is observed, then memory might could have a greater correlation to food caching than CRB.</w:t>
      </w:r>
    </w:p>
    <w:p w14:paraId="0C280C97" w14:textId="77777777" w:rsidR="00041564" w:rsidRPr="00407AAA" w:rsidRDefault="00041564" w:rsidP="00041564">
      <w:pPr>
        <w:pStyle w:val="ListParagraph"/>
        <w:spacing w:line="360" w:lineRule="auto"/>
        <w:ind w:left="0" w:firstLine="720"/>
        <w:rPr>
          <w:rFonts w:ascii="Times New Roman" w:eastAsia="Times New Roman" w:hAnsi="Times New Roman" w:cs="Times New Roman"/>
          <w:sz w:val="24"/>
          <w:szCs w:val="24"/>
        </w:rPr>
      </w:pPr>
      <w:r w:rsidRPr="50C8484F">
        <w:rPr>
          <w:rFonts w:ascii="Times New Roman" w:eastAsia="Times New Roman" w:hAnsi="Times New Roman" w:cs="Times New Roman"/>
          <w:sz w:val="24"/>
          <w:szCs w:val="24"/>
        </w:rPr>
        <w:t xml:space="preserve">Furthermore, I am predicting that memory and probability of CRB have a linear relationship. </w:t>
      </w:r>
      <w:commentRangeStart w:id="15"/>
      <w:r w:rsidRPr="50C8484F">
        <w:rPr>
          <w:rFonts w:ascii="Times New Roman" w:eastAsia="Times New Roman" w:hAnsi="Times New Roman" w:cs="Times New Roman"/>
          <w:sz w:val="24"/>
          <w:szCs w:val="24"/>
        </w:rPr>
        <w:t xml:space="preserve">Yet, it may also happen that the expected relationship behaves differently. For instance, that the relationship may be quadratic, or exhibit some other form of non-linearity. A possible example would be if memory (as measured via a proxy) is greater in large eagles than vultures, then a possible quadratic trend could be observed, in which case there would be limitations to the hypothesis proposed and the reasoning behind it. Although this wouldn’t obscure the trend </w:t>
      </w:r>
      <w:r w:rsidRPr="50C8484F">
        <w:rPr>
          <w:rFonts w:ascii="Times New Roman" w:eastAsia="Times New Roman" w:hAnsi="Times New Roman" w:cs="Times New Roman"/>
          <w:i/>
          <w:iCs/>
          <w:sz w:val="24"/>
          <w:szCs w:val="24"/>
        </w:rPr>
        <w:t>per se</w:t>
      </w:r>
      <w:r w:rsidRPr="50C8484F">
        <w:rPr>
          <w:rFonts w:ascii="Times New Roman" w:eastAsia="Times New Roman" w:hAnsi="Times New Roman" w:cs="Times New Roman"/>
          <w:sz w:val="24"/>
          <w:szCs w:val="24"/>
        </w:rPr>
        <w:t>, it would require careful model validation and may limit the scope of the conclusions I can draw from them.</w:t>
      </w:r>
      <w:commentRangeEnd w:id="15"/>
      <w:r>
        <w:rPr>
          <w:rStyle w:val="CommentReference"/>
        </w:rPr>
        <w:commentReference w:id="15"/>
      </w:r>
    </w:p>
    <w:p w14:paraId="7777B0DA" w14:textId="77777777" w:rsidR="00041564" w:rsidRPr="00873B39" w:rsidRDefault="00041564" w:rsidP="00041564">
      <w:pPr>
        <w:pStyle w:val="ListParagraph"/>
        <w:spacing w:line="360" w:lineRule="auto"/>
        <w:ind w:left="0" w:firstLine="720"/>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873B39">
        <w:rPr>
          <w:rFonts w:ascii="Times New Roman" w:eastAsia="Times New Roman" w:hAnsi="Times New Roman" w:cs="Times New Roman"/>
          <w:sz w:val="24"/>
          <w:szCs w:val="24"/>
        </w:rPr>
        <w:t xml:space="preserve"> Though little can be done to correct for </w:t>
      </w:r>
      <w:commentRangeStart w:id="16"/>
      <w:r w:rsidRPr="00873B39">
        <w:rPr>
          <w:rFonts w:ascii="Times New Roman" w:eastAsia="Times New Roman" w:hAnsi="Times New Roman" w:cs="Times New Roman"/>
          <w:sz w:val="24"/>
          <w:szCs w:val="24"/>
        </w:rPr>
        <w:t>th</w:t>
      </w:r>
      <w:r>
        <w:rPr>
          <w:rFonts w:ascii="Times New Roman" w:eastAsia="Times New Roman" w:hAnsi="Times New Roman" w:cs="Times New Roman"/>
          <w:sz w:val="24"/>
          <w:szCs w:val="24"/>
        </w:rPr>
        <w:t>ese underlying assumptions</w:t>
      </w:r>
      <w:r w:rsidRPr="00873B39">
        <w:rPr>
          <w:rFonts w:ascii="Times New Roman" w:eastAsia="Times New Roman" w:hAnsi="Times New Roman" w:cs="Times New Roman"/>
          <w:sz w:val="24"/>
          <w:szCs w:val="24"/>
        </w:rPr>
        <w:t xml:space="preserve"> </w:t>
      </w:r>
      <w:commentRangeEnd w:id="16"/>
      <w:r>
        <w:rPr>
          <w:rStyle w:val="CommentReference"/>
        </w:rPr>
        <w:commentReference w:id="16"/>
      </w:r>
      <w:r w:rsidRPr="00873B39">
        <w:rPr>
          <w:rFonts w:ascii="Times New Roman" w:eastAsia="Times New Roman" w:hAnsi="Times New Roman" w:cs="Times New Roman"/>
          <w:sz w:val="24"/>
          <w:szCs w:val="24"/>
        </w:rPr>
        <w:t>statistically, extra care will be taken when interpreting these results such that limitations are acknowledged. For instance, I will aim to identify pairs of species with experimental evidence of good cognition but poor memory</w:t>
      </w:r>
      <w:r>
        <w:rPr>
          <w:rFonts w:ascii="Times New Roman" w:eastAsia="Times New Roman" w:hAnsi="Times New Roman" w:cs="Times New Roman"/>
          <w:sz w:val="24"/>
          <w:szCs w:val="24"/>
        </w:rPr>
        <w:t xml:space="preserve"> (e.g., Biegler et al. 2001)</w:t>
      </w:r>
      <w:r w:rsidRPr="00873B39">
        <w:rPr>
          <w:rFonts w:ascii="Times New Roman" w:eastAsia="Times New Roman" w:hAnsi="Times New Roman" w:cs="Times New Roman"/>
          <w:sz w:val="24"/>
          <w:szCs w:val="24"/>
        </w:rPr>
        <w:t>, and vice versa to serve as contrasts in my discussion.</w:t>
      </w:r>
      <w:r>
        <w:rPr>
          <w:rFonts w:ascii="Times New Roman" w:eastAsia="Times New Roman" w:hAnsi="Times New Roman" w:cs="Times New Roman"/>
          <w:sz w:val="24"/>
          <w:szCs w:val="24"/>
        </w:rPr>
        <w:t xml:space="preserve"> I will also discuss how memory and other aspects of social behavior might come into play, such as memory and food hoarding as opposed to communal roosting.</w:t>
      </w:r>
    </w:p>
    <w:p w14:paraId="45C89DA5" w14:textId="77777777" w:rsidR="00041564" w:rsidRDefault="00041564" w:rsidP="00041564">
      <w:pPr>
        <w:pStyle w:val="ListParagraph"/>
        <w:spacing w:line="360" w:lineRule="auto"/>
        <w:ind w:left="0" w:firstLine="720"/>
        <w:rPr>
          <w:rFonts w:ascii="Times New Roman" w:eastAsia="Times New Roman" w:hAnsi="Times New Roman" w:cs="Times New Roman"/>
          <w:color w:val="751D20"/>
          <w:sz w:val="24"/>
          <w:szCs w:val="24"/>
          <w:u w:val="single"/>
        </w:rPr>
      </w:pPr>
    </w:p>
    <w:p w14:paraId="75A0DFC1" w14:textId="798D0A8E" w:rsidR="00591A36" w:rsidRPr="00297BE7" w:rsidRDefault="00446455" w:rsidP="00041564">
      <w:pPr>
        <w:pStyle w:val="ListParagraph"/>
        <w:spacing w:line="360" w:lineRule="auto"/>
        <w:ind w:left="0" w:firstLine="720"/>
        <w:rPr>
          <w:rFonts w:ascii="Times New Roman" w:eastAsia="Times New Roman" w:hAnsi="Times New Roman" w:cs="Times New Roman"/>
          <w:i/>
          <w:iCs/>
          <w:color w:val="751D20"/>
          <w:sz w:val="24"/>
          <w:szCs w:val="24"/>
          <w:u w:val="single"/>
        </w:rPr>
      </w:pPr>
      <w:r w:rsidRPr="00297BE7">
        <w:rPr>
          <w:rFonts w:ascii="Times New Roman" w:eastAsia="Times New Roman" w:hAnsi="Times New Roman" w:cs="Times New Roman"/>
          <w:i/>
          <w:iCs/>
          <w:color w:val="751D20"/>
          <w:sz w:val="24"/>
          <w:szCs w:val="24"/>
          <w:u w:val="single"/>
        </w:rPr>
        <w:t xml:space="preserve">Predictability and diet breadth </w:t>
      </w:r>
    </w:p>
    <w:p w14:paraId="4FC9C401" w14:textId="17D72C0D" w:rsidR="004A1EA4" w:rsidRDefault="000200BA" w:rsidP="00041564">
      <w:pPr>
        <w:pStyle w:val="ListParagraph"/>
        <w:spacing w:line="360" w:lineRule="auto"/>
        <w:ind w:left="0" w:firstLine="720"/>
        <w:rPr>
          <w:ins w:id="17" w:author="sandracd@student.ubc.ca" w:date="2025-03-11T07:15:00Z"/>
          <w:rFonts w:ascii="Times New Roman" w:hAnsi="Times New Roman" w:cs="Times New Roman"/>
          <w:sz w:val="24"/>
        </w:rPr>
      </w:pPr>
      <w:r>
        <w:rPr>
          <w:rFonts w:ascii="Times New Roman" w:hAnsi="Times New Roman" w:cs="Times New Roman"/>
          <w:sz w:val="24"/>
        </w:rPr>
        <w:t xml:space="preserve">Access to </w:t>
      </w:r>
      <w:r w:rsidR="00306623">
        <w:rPr>
          <w:rFonts w:ascii="Times New Roman" w:hAnsi="Times New Roman" w:cs="Times New Roman"/>
          <w:sz w:val="24"/>
        </w:rPr>
        <w:t>regular</w:t>
      </w:r>
      <w:r w:rsidR="00422756">
        <w:rPr>
          <w:rFonts w:ascii="Times New Roman" w:hAnsi="Times New Roman" w:cs="Times New Roman"/>
          <w:sz w:val="24"/>
        </w:rPr>
        <w:t xml:space="preserve"> food sources is a determinant factor on </w:t>
      </w:r>
      <w:r w:rsidR="009D0267">
        <w:rPr>
          <w:rFonts w:ascii="Times New Roman" w:hAnsi="Times New Roman" w:cs="Times New Roman"/>
          <w:sz w:val="24"/>
        </w:rPr>
        <w:t xml:space="preserve">populations </w:t>
      </w:r>
      <w:r w:rsidR="0094385D">
        <w:rPr>
          <w:rFonts w:ascii="Times New Roman" w:hAnsi="Times New Roman" w:cs="Times New Roman"/>
          <w:sz w:val="24"/>
        </w:rPr>
        <w:t>fitness</w:t>
      </w:r>
      <w:r w:rsidR="009D0267">
        <w:rPr>
          <w:rFonts w:ascii="Times New Roman" w:hAnsi="Times New Roman" w:cs="Times New Roman"/>
          <w:sz w:val="24"/>
        </w:rPr>
        <w:t>.</w:t>
      </w:r>
      <w:r w:rsidR="0094385D">
        <w:rPr>
          <w:rFonts w:ascii="Times New Roman" w:hAnsi="Times New Roman" w:cs="Times New Roman"/>
          <w:sz w:val="24"/>
        </w:rPr>
        <w:t xml:space="preserve"> </w:t>
      </w:r>
      <w:r w:rsidR="00530337">
        <w:rPr>
          <w:rFonts w:ascii="Times New Roman" w:hAnsi="Times New Roman" w:cs="Times New Roman"/>
          <w:sz w:val="24"/>
        </w:rPr>
        <w:t xml:space="preserve">It is not surprising therefore that species that feed on </w:t>
      </w:r>
      <w:del w:id="18" w:author="sandracd@student.ubc.ca" w:date="2025-02-28T13:38:00Z">
        <w:r w:rsidR="00530337" w:rsidDel="006F4CE6">
          <w:rPr>
            <w:rFonts w:ascii="Times New Roman" w:hAnsi="Times New Roman" w:cs="Times New Roman"/>
            <w:sz w:val="24"/>
          </w:rPr>
          <w:delText xml:space="preserve">this type </w:delText>
        </w:r>
        <w:r w:rsidR="0085269A" w:rsidDel="006F4CE6">
          <w:rPr>
            <w:rFonts w:ascii="Times New Roman" w:hAnsi="Times New Roman" w:cs="Times New Roman"/>
            <w:sz w:val="24"/>
          </w:rPr>
          <w:delText>of resource</w:delText>
        </w:r>
      </w:del>
      <w:ins w:id="19" w:author="sandracd@student.ubc.ca" w:date="2025-02-28T13:38:00Z">
        <w:r w:rsidR="006F4CE6">
          <w:rPr>
            <w:rFonts w:ascii="Times New Roman" w:hAnsi="Times New Roman" w:cs="Times New Roman"/>
            <w:sz w:val="24"/>
          </w:rPr>
          <w:t>carrion</w:t>
        </w:r>
      </w:ins>
      <w:r w:rsidR="0085269A">
        <w:rPr>
          <w:rFonts w:ascii="Times New Roman" w:hAnsi="Times New Roman" w:cs="Times New Roman"/>
          <w:sz w:val="24"/>
        </w:rPr>
        <w:t xml:space="preserve"> tend to exhibit communal roosting behavior.</w:t>
      </w:r>
      <w:ins w:id="20" w:author="sandracd@student.ubc.ca" w:date="2025-03-11T07:15:00Z">
        <w:r w:rsidR="004A1EA4">
          <w:rPr>
            <w:rFonts w:ascii="Times New Roman" w:hAnsi="Times New Roman" w:cs="Times New Roman"/>
            <w:sz w:val="24"/>
          </w:rPr>
          <w:t xml:space="preserve"> This can be explained to the fact that their food source is limited and unpredicitable, which makes it impossible for these species to defend</w:t>
        </w:r>
      </w:ins>
      <w:ins w:id="21" w:author="sandracd@student.ubc.ca" w:date="2025-03-11T07:16:00Z">
        <w:r w:rsidR="004A1EA4">
          <w:rPr>
            <w:rFonts w:ascii="Times New Roman" w:hAnsi="Times New Roman" w:cs="Times New Roman"/>
            <w:sz w:val="24"/>
          </w:rPr>
          <w:t xml:space="preserve"> a territory. </w:t>
        </w:r>
      </w:ins>
    </w:p>
    <w:p w14:paraId="07CA4B86" w14:textId="26CD051B" w:rsidR="004A1EA4" w:rsidRDefault="0085269A" w:rsidP="00041564">
      <w:pPr>
        <w:pStyle w:val="ListParagraph"/>
        <w:spacing w:line="360" w:lineRule="auto"/>
        <w:ind w:left="0" w:firstLine="720"/>
        <w:rPr>
          <w:ins w:id="22" w:author="sandracd@student.ubc.ca" w:date="2025-03-11T07:16:00Z"/>
        </w:rPr>
      </w:pPr>
      <w:r>
        <w:rPr>
          <w:rFonts w:ascii="Times New Roman" w:hAnsi="Times New Roman" w:cs="Times New Roman"/>
          <w:sz w:val="24"/>
        </w:rPr>
        <w:t xml:space="preserve"> </w:t>
      </w:r>
      <w:ins w:id="23" w:author="sandracd@student.ubc.ca" w:date="2025-03-11T07:12:00Z">
        <w:r w:rsidR="004A1EA4">
          <w:rPr>
            <w:rFonts w:ascii="Times New Roman" w:hAnsi="Times New Roman" w:cs="Times New Roman"/>
            <w:sz w:val="24"/>
          </w:rPr>
          <w:t>For example, it has been documented that foo</w:t>
        </w:r>
      </w:ins>
      <w:ins w:id="24" w:author="sandracd@student.ubc.ca" w:date="2025-03-11T07:13:00Z">
        <w:r w:rsidR="004A1EA4">
          <w:rPr>
            <w:rFonts w:ascii="Times New Roman" w:hAnsi="Times New Roman" w:cs="Times New Roman"/>
            <w:sz w:val="24"/>
          </w:rPr>
          <w:t>d availability may induce communal roosting behavior in highly territorial species (Gre</w:t>
        </w:r>
      </w:ins>
      <w:ins w:id="25" w:author="sandracd@student.ubc.ca" w:date="2025-03-11T07:14:00Z">
        <w:r w:rsidR="004A1EA4">
          <w:rPr>
            <w:rFonts w:ascii="Times New Roman" w:hAnsi="Times New Roman" w:cs="Times New Roman"/>
            <w:sz w:val="24"/>
          </w:rPr>
          <w:t>at-Horned Owl)</w:t>
        </w:r>
      </w:ins>
      <w:ins w:id="26" w:author="sandracd@student.ubc.ca" w:date="2025-03-11T07:13:00Z">
        <w:r w:rsidR="004A1EA4">
          <w:rPr>
            <w:rFonts w:ascii="Times New Roman" w:hAnsi="Times New Roman" w:cs="Times New Roman"/>
            <w:sz w:val="24"/>
          </w:rPr>
          <w:t xml:space="preserve">. This is because high predictability and availability of food in a farm </w:t>
        </w:r>
      </w:ins>
      <w:ins w:id="27" w:author="sandracd@student.ubc.ca" w:date="2025-03-11T07:14:00Z">
        <w:r w:rsidR="004A1EA4">
          <w:rPr>
            <w:rFonts w:ascii="Times New Roman" w:hAnsi="Times New Roman" w:cs="Times New Roman"/>
            <w:sz w:val="24"/>
          </w:rPr>
          <w:t xml:space="preserve">location makes it easy for everyone to access resources without the need to compete for a territory. </w:t>
        </w:r>
        <w:r w:rsidR="004A1EA4">
          <w:fldChar w:fldCharType="begin"/>
        </w:r>
        <w:r w:rsidR="004A1EA4">
          <w:instrText xml:space="preserve"> HYPERLINK "https://doi.org/10.3356/JRR-13-47.1" </w:instrText>
        </w:r>
        <w:r w:rsidR="004A1EA4">
          <w:fldChar w:fldCharType="separate"/>
        </w:r>
        <w:r w:rsidR="004A1EA4">
          <w:rPr>
            <w:rStyle w:val="Hyperlink"/>
            <w:rFonts w:ascii="Arial" w:hAnsi="Arial" w:cs="Arial"/>
            <w:color w:val="404041"/>
            <w:sz w:val="21"/>
            <w:szCs w:val="21"/>
            <w:shd w:val="clear" w:color="auto" w:fill="C9C9C9"/>
          </w:rPr>
          <w:t>https://doi.org/10.3356/JRR-13-47.1</w:t>
        </w:r>
        <w:r w:rsidR="004A1EA4">
          <w:fldChar w:fldCharType="end"/>
        </w:r>
        <w:r w:rsidR="004A1EA4">
          <w:t xml:space="preserve">. </w:t>
        </w:r>
      </w:ins>
    </w:p>
    <w:p w14:paraId="2249A14C" w14:textId="56B84189" w:rsidR="004A1EA4" w:rsidRDefault="004A1EA4" w:rsidP="00041564">
      <w:pPr>
        <w:pStyle w:val="ListParagraph"/>
        <w:spacing w:line="360" w:lineRule="auto"/>
        <w:ind w:left="0" w:firstLine="720"/>
        <w:rPr>
          <w:ins w:id="28" w:author="sandracd@student.ubc.ca" w:date="2025-03-11T07:13:00Z"/>
          <w:rFonts w:ascii="Times New Roman" w:hAnsi="Times New Roman" w:cs="Times New Roman"/>
          <w:sz w:val="24"/>
        </w:rPr>
      </w:pPr>
      <w:ins w:id="29" w:author="sandracd@student.ubc.ca" w:date="2025-03-11T07:16:00Z">
        <w:r>
          <w:t>LOOK FOR RESEARCH DONE ON OTHER TERRITORIAL SPECIES AND WHAT THEY FOUND. TAKE PERHAPS SNOWY OWLS!</w:t>
        </w:r>
      </w:ins>
    </w:p>
    <w:p w14:paraId="734E53EE" w14:textId="77777777" w:rsidR="004A1EA4" w:rsidRDefault="004A1EA4" w:rsidP="00041564">
      <w:pPr>
        <w:pStyle w:val="ListParagraph"/>
        <w:spacing w:line="360" w:lineRule="auto"/>
        <w:ind w:left="0" w:firstLine="720"/>
        <w:rPr>
          <w:ins w:id="30" w:author="sandracd@student.ubc.ca" w:date="2025-03-11T07:12:00Z"/>
          <w:rFonts w:ascii="Times New Roman" w:hAnsi="Times New Roman" w:cs="Times New Roman"/>
          <w:sz w:val="24"/>
        </w:rPr>
      </w:pPr>
    </w:p>
    <w:p w14:paraId="1F02C829" w14:textId="4BDA10FB" w:rsidR="00530337" w:rsidRDefault="0085269A" w:rsidP="00041564">
      <w:pPr>
        <w:pStyle w:val="ListParagraph"/>
        <w:spacing w:line="360" w:lineRule="auto"/>
        <w:ind w:left="0" w:firstLine="720"/>
        <w:rPr>
          <w:rFonts w:ascii="Times New Roman" w:hAnsi="Times New Roman" w:cs="Times New Roman"/>
          <w:sz w:val="24"/>
        </w:rPr>
      </w:pPr>
      <w:r>
        <w:rPr>
          <w:rFonts w:ascii="Times New Roman" w:hAnsi="Times New Roman" w:cs="Times New Roman"/>
          <w:sz w:val="24"/>
        </w:rPr>
        <w:t>Although terrestrial productivity at a global scale can be measured through N</w:t>
      </w:r>
      <w:r w:rsidR="00055F0A">
        <w:rPr>
          <w:rFonts w:ascii="Times New Roman" w:hAnsi="Times New Roman" w:cs="Times New Roman"/>
          <w:sz w:val="24"/>
        </w:rPr>
        <w:t>DVI</w:t>
      </w:r>
      <w:r w:rsidR="00326038">
        <w:rPr>
          <w:rFonts w:ascii="Times New Roman" w:hAnsi="Times New Roman" w:cs="Times New Roman"/>
          <w:sz w:val="24"/>
        </w:rPr>
        <w:t xml:space="preserve"> and the varia</w:t>
      </w:r>
      <w:r w:rsidR="00F36744">
        <w:rPr>
          <w:rFonts w:ascii="Times New Roman" w:hAnsi="Times New Roman" w:cs="Times New Roman"/>
          <w:sz w:val="24"/>
        </w:rPr>
        <w:t>bility of NDVI can act as a proxy for predictability, th</w:t>
      </w:r>
      <w:r w:rsidR="00681350">
        <w:rPr>
          <w:rFonts w:ascii="Times New Roman" w:hAnsi="Times New Roman" w:cs="Times New Roman"/>
          <w:sz w:val="24"/>
        </w:rPr>
        <w:t xml:space="preserve">at measure is </w:t>
      </w:r>
      <w:r w:rsidR="00EC325D">
        <w:rPr>
          <w:rFonts w:ascii="Times New Roman" w:hAnsi="Times New Roman" w:cs="Times New Roman"/>
          <w:sz w:val="24"/>
        </w:rPr>
        <w:t xml:space="preserve">seldom useful for the current research since several species exist on a </w:t>
      </w:r>
      <w:r w:rsidR="00B94FCB">
        <w:rPr>
          <w:rFonts w:ascii="Times New Roman" w:hAnsi="Times New Roman" w:cs="Times New Roman"/>
          <w:sz w:val="24"/>
        </w:rPr>
        <w:t>vast geographic range</w:t>
      </w:r>
      <w:r w:rsidR="00A84D1A">
        <w:rPr>
          <w:rFonts w:ascii="Times New Roman" w:hAnsi="Times New Roman" w:cs="Times New Roman"/>
          <w:sz w:val="24"/>
        </w:rPr>
        <w:t xml:space="preserve"> with contrasting productivities</w:t>
      </w:r>
      <w:r w:rsidR="00EC325D">
        <w:rPr>
          <w:rFonts w:ascii="Times New Roman" w:hAnsi="Times New Roman" w:cs="Times New Roman"/>
          <w:sz w:val="24"/>
        </w:rPr>
        <w:t>.</w:t>
      </w:r>
      <w:r w:rsidR="00A84D1A">
        <w:rPr>
          <w:rFonts w:ascii="Times New Roman" w:hAnsi="Times New Roman" w:cs="Times New Roman"/>
          <w:sz w:val="24"/>
        </w:rPr>
        <w:t xml:space="preserve"> </w:t>
      </w:r>
      <w:r w:rsidR="00A84D1A" w:rsidRPr="007E3F8F">
        <w:rPr>
          <w:rFonts w:ascii="Times New Roman" w:hAnsi="Times New Roman" w:cs="Times New Roman"/>
          <w:sz w:val="24"/>
          <w:highlight w:val="yellow"/>
        </w:rPr>
        <w:t>INCLUDE AN EXAMPLE OF SPECIES AND ITS GEOGRAPHIC RANGE</w:t>
      </w:r>
      <w:r w:rsidR="00A84D1A">
        <w:rPr>
          <w:rFonts w:ascii="Times New Roman" w:hAnsi="Times New Roman" w:cs="Times New Roman"/>
          <w:sz w:val="24"/>
        </w:rPr>
        <w:t xml:space="preserve">. </w:t>
      </w:r>
      <w:r w:rsidR="007F5AFA">
        <w:rPr>
          <w:rFonts w:ascii="Times New Roman" w:hAnsi="Times New Roman" w:cs="Times New Roman"/>
          <w:sz w:val="24"/>
        </w:rPr>
        <w:t>Moreover, productivity and predictability of habitats has changed over time, often at geological scales.</w:t>
      </w:r>
      <w:r w:rsidR="00532B4B">
        <w:rPr>
          <w:rFonts w:ascii="Times New Roman" w:hAnsi="Times New Roman" w:cs="Times New Roman"/>
          <w:sz w:val="24"/>
        </w:rPr>
        <w:t xml:space="preserve"> Hence, using current productivity might not be representable to determine the evolution </w:t>
      </w:r>
      <w:r w:rsidR="006B027A">
        <w:rPr>
          <w:rFonts w:ascii="Times New Roman" w:hAnsi="Times New Roman" w:cs="Times New Roman"/>
          <w:sz w:val="24"/>
        </w:rPr>
        <w:t>of CRB.</w:t>
      </w:r>
      <w:r w:rsidR="00F2772E">
        <w:rPr>
          <w:rFonts w:ascii="Times New Roman" w:hAnsi="Times New Roman" w:cs="Times New Roman"/>
          <w:sz w:val="24"/>
        </w:rPr>
        <w:t xml:space="preserve"> Even if we establish a correlation,</w:t>
      </w:r>
      <w:r w:rsidR="00547A6F">
        <w:rPr>
          <w:rFonts w:ascii="Times New Roman" w:hAnsi="Times New Roman" w:cs="Times New Roman"/>
          <w:sz w:val="24"/>
        </w:rPr>
        <w:t xml:space="preserve"> causation could not be concluded.</w:t>
      </w:r>
    </w:p>
    <w:p w14:paraId="780FC24F" w14:textId="77777777" w:rsidR="007E3F8F" w:rsidRDefault="007E3F8F" w:rsidP="00041564">
      <w:pPr>
        <w:pStyle w:val="ListParagraph"/>
        <w:spacing w:line="360" w:lineRule="auto"/>
        <w:ind w:left="0" w:firstLine="720"/>
        <w:rPr>
          <w:rFonts w:ascii="Times New Roman" w:hAnsi="Times New Roman" w:cs="Times New Roman"/>
          <w:sz w:val="24"/>
        </w:rPr>
      </w:pPr>
    </w:p>
    <w:p w14:paraId="775C44A4" w14:textId="10931FC7" w:rsidR="0085269A" w:rsidRDefault="00EA1839" w:rsidP="00041564">
      <w:pPr>
        <w:pStyle w:val="ListParagraph"/>
        <w:spacing w:line="360" w:lineRule="auto"/>
        <w:ind w:left="0" w:firstLine="720"/>
        <w:rPr>
          <w:rFonts w:ascii="Times New Roman" w:hAnsi="Times New Roman" w:cs="Times New Roman"/>
          <w:sz w:val="24"/>
        </w:rPr>
      </w:pPr>
      <w:r>
        <w:rPr>
          <w:rFonts w:ascii="Times New Roman" w:hAnsi="Times New Roman" w:cs="Times New Roman"/>
          <w:sz w:val="24"/>
        </w:rPr>
        <w:t>The same</w:t>
      </w:r>
      <w:r w:rsidR="00432ECD">
        <w:rPr>
          <w:rFonts w:ascii="Times New Roman" w:hAnsi="Times New Roman" w:cs="Times New Roman"/>
          <w:sz w:val="24"/>
        </w:rPr>
        <w:t xml:space="preserve"> challenges arise for an accurate measure of dietary breadth.</w:t>
      </w:r>
      <w:r w:rsidR="00366430">
        <w:rPr>
          <w:rFonts w:ascii="Times New Roman" w:hAnsi="Times New Roman" w:cs="Times New Roman"/>
          <w:sz w:val="24"/>
        </w:rPr>
        <w:t xml:space="preserve"> For instance, when assessing the dietary breadth of an insectivore, d</w:t>
      </w:r>
      <w:r w:rsidR="008D2640">
        <w:rPr>
          <w:rFonts w:ascii="Times New Roman" w:hAnsi="Times New Roman" w:cs="Times New Roman"/>
          <w:sz w:val="24"/>
        </w:rPr>
        <w:t>o we include all insect species it feeds on</w:t>
      </w:r>
      <w:r w:rsidR="00395F67">
        <w:rPr>
          <w:rFonts w:ascii="Times New Roman" w:hAnsi="Times New Roman" w:cs="Times New Roman"/>
          <w:sz w:val="24"/>
        </w:rPr>
        <w:t>, or clump insects into one</w:t>
      </w:r>
      <w:r w:rsidR="00DC1DC3">
        <w:rPr>
          <w:rFonts w:ascii="Times New Roman" w:hAnsi="Times New Roman" w:cs="Times New Roman"/>
          <w:sz w:val="24"/>
        </w:rPr>
        <w:t xml:space="preserve"> type of diet item</w:t>
      </w:r>
      <w:r w:rsidR="008D2640">
        <w:rPr>
          <w:rFonts w:ascii="Times New Roman" w:hAnsi="Times New Roman" w:cs="Times New Roman"/>
          <w:sz w:val="24"/>
        </w:rPr>
        <w:t xml:space="preserve">? </w:t>
      </w:r>
      <w:r w:rsidR="0073065E">
        <w:rPr>
          <w:rFonts w:ascii="Times New Roman" w:hAnsi="Times New Roman" w:cs="Times New Roman"/>
          <w:sz w:val="24"/>
        </w:rPr>
        <w:t>It becomes e</w:t>
      </w:r>
      <w:r w:rsidR="00DC1DC3">
        <w:rPr>
          <w:rFonts w:ascii="Times New Roman" w:hAnsi="Times New Roman" w:cs="Times New Roman"/>
          <w:sz w:val="24"/>
        </w:rPr>
        <w:t xml:space="preserve">ven </w:t>
      </w:r>
      <w:r w:rsidR="0073065E">
        <w:rPr>
          <w:rFonts w:ascii="Times New Roman" w:hAnsi="Times New Roman" w:cs="Times New Roman"/>
          <w:sz w:val="24"/>
        </w:rPr>
        <w:t xml:space="preserve">more confusing when trying to classify </w:t>
      </w:r>
      <w:r w:rsidR="00760BA3">
        <w:rPr>
          <w:rFonts w:ascii="Times New Roman" w:hAnsi="Times New Roman" w:cs="Times New Roman"/>
          <w:sz w:val="24"/>
        </w:rPr>
        <w:t>scavengers’</w:t>
      </w:r>
      <w:r w:rsidR="0073065E">
        <w:rPr>
          <w:rFonts w:ascii="Times New Roman" w:hAnsi="Times New Roman" w:cs="Times New Roman"/>
          <w:sz w:val="24"/>
        </w:rPr>
        <w:t xml:space="preserve"> diet that may feed on carcasses only, but of several kind of species. From a conceptual and</w:t>
      </w:r>
      <w:r w:rsidR="00760BA3">
        <w:rPr>
          <w:rFonts w:ascii="Times New Roman" w:hAnsi="Times New Roman" w:cs="Times New Roman"/>
          <w:sz w:val="24"/>
        </w:rPr>
        <w:t xml:space="preserve"> empirical point of view, this measurement is not feasible at a global scale,</w:t>
      </w:r>
    </w:p>
    <w:p w14:paraId="1AC4D58A" w14:textId="77777777" w:rsidR="00547A6F" w:rsidRDefault="00547A6F" w:rsidP="00041564">
      <w:pPr>
        <w:pStyle w:val="ListParagraph"/>
        <w:spacing w:line="360" w:lineRule="auto"/>
        <w:ind w:left="0" w:firstLine="720"/>
        <w:rPr>
          <w:ins w:id="31" w:author="sandracd@student.ubc.ca" w:date="2025-01-07T14:44:00Z"/>
          <w:rFonts w:ascii="Times New Roman" w:hAnsi="Times New Roman" w:cs="Times New Roman"/>
          <w:sz w:val="24"/>
        </w:rPr>
      </w:pPr>
    </w:p>
    <w:p w14:paraId="2399C777" w14:textId="5EE1E2C0" w:rsidR="00FA4311" w:rsidRDefault="00FA4311" w:rsidP="00041564">
      <w:pPr>
        <w:pStyle w:val="ListParagraph"/>
        <w:spacing w:line="360" w:lineRule="auto"/>
        <w:ind w:left="0" w:firstLine="720"/>
        <w:rPr>
          <w:rFonts w:ascii="Times New Roman" w:eastAsia="Times New Roman" w:hAnsi="Times New Roman" w:cs="Times New Roman"/>
          <w:color w:val="751D20"/>
          <w:sz w:val="24"/>
          <w:szCs w:val="24"/>
          <w:u w:val="single"/>
        </w:rPr>
      </w:pPr>
      <w:r>
        <w:rPr>
          <w:rFonts w:ascii="Times New Roman" w:hAnsi="Times New Roman" w:cs="Times New Roman"/>
          <w:sz w:val="24"/>
        </w:rPr>
        <w:t>OTHER MEASURES OF SOCIALITY</w:t>
      </w:r>
      <w:r w:rsidR="00D520F5">
        <w:rPr>
          <w:rFonts w:ascii="Times New Roman" w:hAnsi="Times New Roman" w:cs="Times New Roman"/>
          <w:sz w:val="24"/>
        </w:rPr>
        <w:t xml:space="preserve"> ARE NOT APPROACHED HERE (EG SPECIES MAY HAVE GOOD MEMORY BUT DO NOT EXHIBIT CRB, INSTEAD ARE PERHAPS COMMUNAL NESTING). ALSO, BIG MEMORY CAN BE ASSOCIATED WITH FOOD HOARDING, AND NOT WITH CRB.</w:t>
      </w:r>
    </w:p>
    <w:p w14:paraId="11BB471E" w14:textId="77777777" w:rsidR="00041564" w:rsidRDefault="00041564" w:rsidP="000415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w:t>
      </w:r>
      <w:r w:rsidRPr="00891F6F">
        <w:rPr>
          <w:rFonts w:ascii="Times New Roman" w:hAnsi="Times New Roman" w:cs="Times New Roman"/>
          <w:b/>
          <w:bCs/>
          <w:sz w:val="24"/>
          <w:szCs w:val="24"/>
        </w:rPr>
        <w:t>uture work</w:t>
      </w:r>
    </w:p>
    <w:p w14:paraId="56ADD6F6" w14:textId="428C1EC6" w:rsidR="00831AAB" w:rsidRPr="00A359AF" w:rsidRDefault="007172A2" w:rsidP="00041564">
      <w:pPr>
        <w:spacing w:line="360" w:lineRule="auto"/>
        <w:jc w:val="both"/>
        <w:rPr>
          <w:rFonts w:ascii="Times New Roman" w:hAnsi="Times New Roman" w:cs="Times New Roman"/>
          <w:sz w:val="24"/>
          <w:szCs w:val="24"/>
        </w:rPr>
      </w:pPr>
      <w:r w:rsidRPr="00A359AF">
        <w:rPr>
          <w:rFonts w:ascii="Times New Roman" w:hAnsi="Times New Roman" w:cs="Times New Roman"/>
          <w:sz w:val="24"/>
          <w:szCs w:val="24"/>
        </w:rPr>
        <w:t>Whilst the current research shed light on relevant drivers of CRB</w:t>
      </w:r>
      <w:del w:id="32" w:author="sandracd@student.ubc.ca" w:date="2025-02-28T13:38:00Z">
        <w:r w:rsidRPr="00A359AF" w:rsidDel="006F4CE6">
          <w:rPr>
            <w:rFonts w:ascii="Times New Roman" w:hAnsi="Times New Roman" w:cs="Times New Roman"/>
            <w:sz w:val="24"/>
            <w:szCs w:val="24"/>
          </w:rPr>
          <w:delText xml:space="preserve"> </w:delText>
        </w:r>
      </w:del>
      <w:r w:rsidRPr="00A359AF">
        <w:rPr>
          <w:rFonts w:ascii="Times New Roman" w:hAnsi="Times New Roman" w:cs="Times New Roman"/>
          <w:sz w:val="24"/>
          <w:szCs w:val="24"/>
        </w:rPr>
        <w:t>, further examination of the</w:t>
      </w:r>
      <w:r w:rsidR="00831AAB" w:rsidRPr="00A359AF">
        <w:rPr>
          <w:rFonts w:ascii="Times New Roman" w:hAnsi="Times New Roman" w:cs="Times New Roman"/>
          <w:sz w:val="24"/>
          <w:szCs w:val="24"/>
        </w:rPr>
        <w:t xml:space="preserve"> proposed variables should be tested to </w:t>
      </w:r>
      <w:r w:rsidR="006F2BE0" w:rsidRPr="00A359AF">
        <w:rPr>
          <w:rFonts w:ascii="Times New Roman" w:hAnsi="Times New Roman" w:cs="Times New Roman"/>
          <w:sz w:val="24"/>
          <w:szCs w:val="24"/>
        </w:rPr>
        <w:t>increase the accuracy of the predictions and better understand the bi</w:t>
      </w:r>
      <w:r w:rsidR="00E837A9" w:rsidRPr="00A359AF">
        <w:rPr>
          <w:rFonts w:ascii="Times New Roman" w:hAnsi="Times New Roman" w:cs="Times New Roman"/>
          <w:sz w:val="24"/>
          <w:szCs w:val="24"/>
        </w:rPr>
        <w:t>ological processes behind the correlation. For instance, we acknowledge that the proxy used for memory is a limiting factor. Assessing the same correlation with other measures of memory (e.g.</w:t>
      </w:r>
      <w:r w:rsidR="00A359AF" w:rsidRPr="00A359AF">
        <w:rPr>
          <w:rFonts w:ascii="Times New Roman" w:hAnsi="Times New Roman" w:cs="Times New Roman"/>
          <w:sz w:val="24"/>
          <w:szCs w:val="24"/>
        </w:rPr>
        <w:t>,</w:t>
      </w:r>
      <w:r w:rsidR="00E837A9" w:rsidRPr="00A359AF">
        <w:rPr>
          <w:rFonts w:ascii="Times New Roman" w:hAnsi="Times New Roman" w:cs="Times New Roman"/>
          <w:sz w:val="24"/>
          <w:szCs w:val="24"/>
        </w:rPr>
        <w:t xml:space="preserve"> hippocampus</w:t>
      </w:r>
      <w:r w:rsidR="007C4AE6" w:rsidRPr="00A359AF">
        <w:rPr>
          <w:rFonts w:ascii="Times New Roman" w:hAnsi="Times New Roman" w:cs="Times New Roman"/>
          <w:sz w:val="24"/>
          <w:szCs w:val="24"/>
        </w:rPr>
        <w:t xml:space="preserve"> size) may provide more accurate results. Furthermore, </w:t>
      </w:r>
      <w:r w:rsidR="009C1B56" w:rsidRPr="00A359AF">
        <w:rPr>
          <w:rFonts w:ascii="Times New Roman" w:hAnsi="Times New Roman" w:cs="Times New Roman"/>
          <w:sz w:val="24"/>
          <w:szCs w:val="24"/>
        </w:rPr>
        <w:t>testing these models with empirical data from a random sample of species may also help to validate the models proposed. Significant work has been done on corvids (</w:t>
      </w:r>
      <w:r w:rsidR="009C1B56" w:rsidRPr="00A359AF">
        <w:rPr>
          <w:rFonts w:ascii="Times New Roman" w:hAnsi="Times New Roman" w:cs="Times New Roman"/>
          <w:sz w:val="24"/>
          <w:szCs w:val="24"/>
          <w:highlight w:val="yellow"/>
        </w:rPr>
        <w:t>EG MENTION STUDIES</w:t>
      </w:r>
      <w:r w:rsidR="009C1B56" w:rsidRPr="00A359AF">
        <w:rPr>
          <w:rFonts w:ascii="Times New Roman" w:hAnsi="Times New Roman" w:cs="Times New Roman"/>
          <w:sz w:val="24"/>
          <w:szCs w:val="24"/>
        </w:rPr>
        <w:t xml:space="preserve">), </w:t>
      </w:r>
      <w:r w:rsidR="00B03B91" w:rsidRPr="00A359AF">
        <w:rPr>
          <w:rFonts w:ascii="Times New Roman" w:hAnsi="Times New Roman" w:cs="Times New Roman"/>
          <w:sz w:val="24"/>
          <w:szCs w:val="24"/>
        </w:rPr>
        <w:t xml:space="preserve">but other species remain underrepresented in the study of memory. </w:t>
      </w:r>
      <w:r w:rsidR="001D2B7A" w:rsidRPr="00A359AF">
        <w:rPr>
          <w:rFonts w:ascii="Times New Roman" w:hAnsi="Times New Roman" w:cs="Times New Roman"/>
          <w:sz w:val="24"/>
          <w:szCs w:val="24"/>
        </w:rPr>
        <w:t xml:space="preserve">Finally, testing the idea that </w:t>
      </w:r>
      <w:r w:rsidR="00AA3D24" w:rsidRPr="00A359AF">
        <w:rPr>
          <w:rFonts w:ascii="Times New Roman" w:hAnsi="Times New Roman" w:cs="Times New Roman"/>
          <w:sz w:val="24"/>
          <w:szCs w:val="24"/>
        </w:rPr>
        <w:t xml:space="preserve">species exhibiting </w:t>
      </w:r>
      <w:r w:rsidR="001D2B7A" w:rsidRPr="00A359AF">
        <w:rPr>
          <w:rFonts w:ascii="Times New Roman" w:hAnsi="Times New Roman" w:cs="Times New Roman"/>
          <w:sz w:val="24"/>
          <w:szCs w:val="24"/>
        </w:rPr>
        <w:t>communal roosting behavior</w:t>
      </w:r>
      <w:r w:rsidR="00AA3D24" w:rsidRPr="00A359AF">
        <w:rPr>
          <w:rFonts w:ascii="Times New Roman" w:hAnsi="Times New Roman" w:cs="Times New Roman"/>
          <w:sz w:val="24"/>
          <w:szCs w:val="24"/>
        </w:rPr>
        <w:t xml:space="preserve"> are more efficient at finding food sources </w:t>
      </w:r>
      <w:r w:rsidR="009E7512" w:rsidRPr="00A359AF">
        <w:rPr>
          <w:rFonts w:ascii="Times New Roman" w:hAnsi="Times New Roman" w:cs="Times New Roman"/>
          <w:sz w:val="24"/>
          <w:szCs w:val="24"/>
        </w:rPr>
        <w:t xml:space="preserve">would provide valuable information to expand the current research. This can be feasibly done with movement </w:t>
      </w:r>
      <w:r w:rsidR="009E7512" w:rsidRPr="00A359AF">
        <w:rPr>
          <w:rFonts w:ascii="Times New Roman" w:hAnsi="Times New Roman" w:cs="Times New Roman"/>
          <w:sz w:val="24"/>
          <w:szCs w:val="24"/>
        </w:rPr>
        <w:lastRenderedPageBreak/>
        <w:t xml:space="preserve">data </w:t>
      </w:r>
      <w:r w:rsidR="0095362F" w:rsidRPr="00A359AF">
        <w:rPr>
          <w:rFonts w:ascii="Times New Roman" w:hAnsi="Times New Roman" w:cs="Times New Roman"/>
          <w:sz w:val="24"/>
          <w:szCs w:val="24"/>
        </w:rPr>
        <w:t xml:space="preserve">using ballistic </w:t>
      </w:r>
      <w:del w:id="33" w:author="sandracd@student.ubc.ca" w:date="2025-02-28T13:36:00Z">
        <w:r w:rsidR="0095362F" w:rsidRPr="00A359AF" w:rsidDel="006F4CE6">
          <w:rPr>
            <w:rFonts w:ascii="Times New Roman" w:hAnsi="Times New Roman" w:cs="Times New Roman"/>
            <w:sz w:val="24"/>
            <w:szCs w:val="24"/>
          </w:rPr>
          <w:delText>lengthscales</w:delText>
        </w:r>
      </w:del>
      <w:ins w:id="34" w:author="sandracd@student.ubc.ca" w:date="2025-02-28T13:36:00Z">
        <w:r w:rsidR="006F4CE6" w:rsidRPr="00A359AF">
          <w:rPr>
            <w:rFonts w:ascii="Times New Roman" w:hAnsi="Times New Roman" w:cs="Times New Roman"/>
            <w:sz w:val="24"/>
            <w:szCs w:val="24"/>
          </w:rPr>
          <w:t>length scales</w:t>
        </w:r>
      </w:ins>
      <w:r w:rsidR="0095362F" w:rsidRPr="00A359AF">
        <w:rPr>
          <w:rFonts w:ascii="Times New Roman" w:hAnsi="Times New Roman" w:cs="Times New Roman"/>
          <w:sz w:val="24"/>
          <w:szCs w:val="24"/>
        </w:rPr>
        <w:t xml:space="preserve"> as a proxy for foraging efficiency, or experimental designs placing feeding stations in the landscape</w:t>
      </w:r>
      <w:r w:rsidR="008116E1" w:rsidRPr="00A359AF">
        <w:rPr>
          <w:rFonts w:ascii="Times New Roman" w:hAnsi="Times New Roman" w:cs="Times New Roman"/>
          <w:sz w:val="24"/>
          <w:szCs w:val="24"/>
        </w:rPr>
        <w:t xml:space="preserve"> coupled with movement data</w:t>
      </w:r>
      <w:r w:rsidR="00111320" w:rsidRPr="00A359AF">
        <w:rPr>
          <w:rFonts w:ascii="Times New Roman" w:hAnsi="Times New Roman" w:cs="Times New Roman"/>
          <w:sz w:val="24"/>
          <w:szCs w:val="24"/>
        </w:rPr>
        <w:t xml:space="preserve">. </w:t>
      </w:r>
    </w:p>
    <w:p w14:paraId="7E9CB9B4" w14:textId="77777777" w:rsidR="00B03B91" w:rsidRDefault="00B03B91" w:rsidP="00041564">
      <w:pPr>
        <w:spacing w:line="360" w:lineRule="auto"/>
        <w:jc w:val="both"/>
        <w:rPr>
          <w:rFonts w:ascii="Times New Roman" w:hAnsi="Times New Roman" w:cs="Times New Roman"/>
          <w:b/>
          <w:bCs/>
          <w:sz w:val="24"/>
          <w:szCs w:val="24"/>
        </w:rPr>
      </w:pPr>
    </w:p>
    <w:p w14:paraId="3C54A5EC" w14:textId="77777777" w:rsidR="00041564" w:rsidRDefault="00041564" w:rsidP="00041564">
      <w:pPr>
        <w:pStyle w:val="ListParagraph"/>
        <w:spacing w:line="360" w:lineRule="auto"/>
        <w:ind w:left="0" w:firstLine="720"/>
        <w:rPr>
          <w:rFonts w:ascii="Times New Roman" w:eastAsia="Times New Roman" w:hAnsi="Times New Roman" w:cs="Times New Roman"/>
          <w:color w:val="751D20"/>
          <w:sz w:val="24"/>
          <w:szCs w:val="24"/>
          <w:u w:val="single"/>
        </w:rPr>
      </w:pPr>
    </w:p>
    <w:p w14:paraId="166E268E" w14:textId="77777777" w:rsidR="00041564" w:rsidRDefault="00041564" w:rsidP="00041564">
      <w:pPr>
        <w:pStyle w:val="ListParagraph"/>
        <w:spacing w:line="360" w:lineRule="auto"/>
        <w:rPr>
          <w:rFonts w:ascii="Times New Roman" w:hAnsi="Times New Roman" w:cs="Times New Roman"/>
          <w:sz w:val="24"/>
          <w:szCs w:val="24"/>
        </w:rPr>
      </w:pPr>
    </w:p>
    <w:p w14:paraId="1AC9C492" w14:textId="77777777" w:rsidR="00041564" w:rsidRPr="008C2598" w:rsidRDefault="00041564" w:rsidP="00041564">
      <w:pPr>
        <w:pStyle w:val="ListParagraph"/>
        <w:spacing w:line="360" w:lineRule="auto"/>
        <w:rPr>
          <w:rFonts w:ascii="Times New Roman" w:hAnsi="Times New Roman" w:cs="Times New Roman"/>
          <w:b/>
          <w:bCs/>
          <w:sz w:val="28"/>
          <w:szCs w:val="28"/>
        </w:rPr>
      </w:pPr>
      <w:r w:rsidRPr="008C2598">
        <w:rPr>
          <w:rFonts w:ascii="Times New Roman" w:hAnsi="Times New Roman" w:cs="Times New Roman"/>
          <w:b/>
          <w:bCs/>
          <w:sz w:val="28"/>
          <w:szCs w:val="28"/>
        </w:rPr>
        <w:t>Bibliography</w:t>
      </w:r>
    </w:p>
    <w:p w14:paraId="4986C43E"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Benson-Amram, S., Dantzer, B., Stricker, G., Swanson, E. M., &amp; Holekamp, K. E. (2016). Brain size predicts problem-solving ability in mammalian carnivores. </w:t>
      </w:r>
      <w:r w:rsidRPr="00DB6878">
        <w:rPr>
          <w:rFonts w:ascii="Times New Roman" w:hAnsi="Times New Roman" w:cs="Times New Roman"/>
          <w:sz w:val="24"/>
          <w:szCs w:val="24"/>
        </w:rPr>
        <w:t>Proceedings of the National Academy of Sciences</w:t>
      </w:r>
      <w:r>
        <w:rPr>
          <w:rFonts w:ascii="Times New Roman" w:hAnsi="Times New Roman" w:cs="Times New Roman"/>
          <w:sz w:val="24"/>
          <w:szCs w:val="24"/>
        </w:rPr>
        <w:t xml:space="preserve">, </w:t>
      </w:r>
      <w:r w:rsidRPr="00DB6878">
        <w:rPr>
          <w:rFonts w:ascii="Times New Roman" w:hAnsi="Times New Roman" w:cs="Times New Roman"/>
          <w:sz w:val="24"/>
          <w:szCs w:val="24"/>
        </w:rPr>
        <w:t>113</w:t>
      </w:r>
      <w:r>
        <w:rPr>
          <w:rFonts w:ascii="Times New Roman" w:hAnsi="Times New Roman" w:cs="Times New Roman"/>
          <w:sz w:val="24"/>
          <w:szCs w:val="24"/>
        </w:rPr>
        <w:t xml:space="preserve">(9), 2532–2537. </w:t>
      </w:r>
      <w:hyperlink r:id="rId18" w:history="1">
        <w:r w:rsidRPr="003A1190">
          <w:rPr>
            <w:rStyle w:val="Hyperlink"/>
            <w:rFonts w:ascii="Times New Roman" w:hAnsi="Times New Roman" w:cs="Times New Roman"/>
            <w:sz w:val="24"/>
            <w:szCs w:val="24"/>
          </w:rPr>
          <w:t>https://doi.org/10.1073/pnas.1505913113</w:t>
        </w:r>
      </w:hyperlink>
    </w:p>
    <w:p w14:paraId="522368F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Biegler, R., McGregor, A., Krebs, J. R., &amp; Healy, S. D. (2001). A larger hippocampus is associated with longer-lasting spatial memory.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98</w:t>
      </w:r>
      <w:r>
        <w:rPr>
          <w:rFonts w:ascii="Times New Roman" w:hAnsi="Times New Roman" w:cs="Times New Roman"/>
          <w:sz w:val="24"/>
          <w:szCs w:val="24"/>
        </w:rPr>
        <w:t>(12), 6941–6944. https://doi.org/10.1073/pnas.121034798</w:t>
      </w:r>
    </w:p>
    <w:p w14:paraId="337FDCB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F564C6">
        <w:rPr>
          <w:rFonts w:ascii="Times New Roman" w:hAnsi="Times New Roman" w:cs="Times New Roman"/>
          <w:sz w:val="24"/>
          <w:szCs w:val="24"/>
        </w:rPr>
        <w:t>Brady, T. F., Robinson, M. M., Williams, J. R., &amp; Wixted, J. T. (2023). Measuring memory is harder than you think: How to avoid problematic measurement practices in memory research. Psychonomic Bulletin &amp; Review, 30(2), 421-449.</w:t>
      </w:r>
    </w:p>
    <w:p w14:paraId="4B446A9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F564C6">
        <w:rPr>
          <w:rFonts w:ascii="Times New Roman" w:hAnsi="Times New Roman" w:cs="Times New Roman"/>
          <w:sz w:val="24"/>
          <w:szCs w:val="24"/>
        </w:rPr>
        <w:t>Burns, J. G., &amp; Rodd, F. H. (2008). Hastiness, brain size and predation regime affect the performance of wild guppies in a spatial memory task. Animal Behaviour, 76(3), 911-922.</w:t>
      </w:r>
    </w:p>
    <w:p w14:paraId="1ABB2A6F"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Clayton, N. S., &amp; Krebs, J. R. (1995). Memory in food-storing birds: From behaviour to brain. </w:t>
      </w:r>
      <w:r>
        <w:rPr>
          <w:rFonts w:ascii="Times New Roman" w:hAnsi="Times New Roman" w:cs="Times New Roman"/>
          <w:i/>
          <w:iCs/>
          <w:sz w:val="24"/>
          <w:szCs w:val="24"/>
        </w:rPr>
        <w:t>Current Opinion in Neurobiology</w:t>
      </w:r>
      <w:r>
        <w:rPr>
          <w:rFonts w:ascii="Times New Roman" w:hAnsi="Times New Roman" w:cs="Times New Roman"/>
          <w:sz w:val="24"/>
          <w:szCs w:val="24"/>
        </w:rPr>
        <w:t xml:space="preserve">, </w:t>
      </w:r>
      <w:r>
        <w:rPr>
          <w:rFonts w:ascii="Times New Roman" w:hAnsi="Times New Roman" w:cs="Times New Roman"/>
          <w:i/>
          <w:iCs/>
          <w:sz w:val="24"/>
          <w:szCs w:val="24"/>
        </w:rPr>
        <w:t>5</w:t>
      </w:r>
      <w:r>
        <w:rPr>
          <w:rFonts w:ascii="Times New Roman" w:hAnsi="Times New Roman" w:cs="Times New Roman"/>
          <w:sz w:val="24"/>
          <w:szCs w:val="24"/>
        </w:rPr>
        <w:t>(2), 149–154. https://doi.org/10.1016/0959-4388(95)80020-4</w:t>
      </w:r>
    </w:p>
    <w:p w14:paraId="1957A18B"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Dicke, U., &amp; Roth, G. (2016). Neuronal factors determining high intelligence. </w:t>
      </w:r>
      <w:r>
        <w:rPr>
          <w:rFonts w:ascii="Times New Roman" w:hAnsi="Times New Roman" w:cs="Times New Roman"/>
          <w:i/>
          <w:iCs/>
          <w:sz w:val="24"/>
          <w:szCs w:val="24"/>
        </w:rPr>
        <w:t>Philosophical Transactions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371</w:t>
      </w:r>
      <w:r>
        <w:rPr>
          <w:rFonts w:ascii="Times New Roman" w:hAnsi="Times New Roman" w:cs="Times New Roman"/>
          <w:sz w:val="24"/>
          <w:szCs w:val="24"/>
        </w:rPr>
        <w:t>(1685), 20150180. https://doi.org/10.1098/rstb.2015.0180</w:t>
      </w:r>
    </w:p>
    <w:p w14:paraId="51DD1455"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A4631C">
        <w:rPr>
          <w:rFonts w:ascii="Times New Roman" w:hAnsi="Times New Roman" w:cs="Times New Roman"/>
          <w:sz w:val="24"/>
          <w:szCs w:val="24"/>
        </w:rPr>
        <w:t>Dormann, C. F., Elith, J., Bacher, S., Buchmann, C., Carl, G., Carré, G., ... &amp; Lautenbach, S. (2013). Collinearity: a review of methods to deal with it and a simulation study evaluating their performance. Ecography, 36(1), 27-46.</w:t>
      </w:r>
    </w:p>
    <w:p w14:paraId="2961DB9E" w14:textId="77777777" w:rsidR="00041564" w:rsidRDefault="00041564" w:rsidP="00041564">
      <w:pPr>
        <w:widowControl w:val="0"/>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Dwyer, J. F., Fraser, J. D., &amp; Morrison, J. L. (2018). Evolution of Communal Roosting: A Social </w:t>
      </w:r>
      <w:r>
        <w:rPr>
          <w:rFonts w:ascii="Times New Roman" w:hAnsi="Times New Roman" w:cs="Times New Roman"/>
          <w:sz w:val="24"/>
          <w:szCs w:val="24"/>
        </w:rPr>
        <w:lastRenderedPageBreak/>
        <w:t xml:space="preserve">Refuge–Territory Prospecting Hypothesis. </w:t>
      </w:r>
      <w:r>
        <w:rPr>
          <w:rFonts w:ascii="Times New Roman" w:hAnsi="Times New Roman" w:cs="Times New Roman"/>
          <w:i/>
          <w:iCs/>
          <w:sz w:val="24"/>
          <w:szCs w:val="24"/>
        </w:rPr>
        <w:t>Journal of Raptor Research</w:t>
      </w:r>
      <w:r>
        <w:rPr>
          <w:rFonts w:ascii="Times New Roman" w:hAnsi="Times New Roman" w:cs="Times New Roman"/>
          <w:sz w:val="24"/>
          <w:szCs w:val="24"/>
        </w:rPr>
        <w:t xml:space="preserve">, </w:t>
      </w:r>
      <w:r>
        <w:rPr>
          <w:rFonts w:ascii="Times New Roman" w:hAnsi="Times New Roman" w:cs="Times New Roman"/>
          <w:i/>
          <w:iCs/>
          <w:sz w:val="24"/>
          <w:szCs w:val="24"/>
        </w:rPr>
        <w:t>52</w:t>
      </w:r>
      <w:r>
        <w:rPr>
          <w:rFonts w:ascii="Times New Roman" w:hAnsi="Times New Roman" w:cs="Times New Roman"/>
          <w:sz w:val="24"/>
          <w:szCs w:val="24"/>
        </w:rPr>
        <w:t>(4), 407–419. https://doi.org/10.3356/JRR-17-101.1</w:t>
      </w:r>
    </w:p>
    <w:p w14:paraId="2A3314F7"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DB6878">
        <w:rPr>
          <w:rFonts w:ascii="Times New Roman" w:hAnsi="Times New Roman" w:cs="Times New Roman"/>
          <w:sz w:val="24"/>
          <w:szCs w:val="24"/>
        </w:rPr>
        <w:t>Garamszegi, L. Z., &amp; Eens, M. (2004). The evolution of hippocampus volume and brain size in relation to food hoarding in birds. Ecology letters, 7(12), 1216-1224.</w:t>
      </w:r>
    </w:p>
    <w:p w14:paraId="04B81609" w14:textId="77777777" w:rsidR="00041564" w:rsidRPr="00DB6878"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D30A7D">
        <w:rPr>
          <w:rFonts w:ascii="Times New Roman" w:hAnsi="Times New Roman" w:cs="Times New Roman"/>
          <w:sz w:val="24"/>
          <w:szCs w:val="24"/>
        </w:rPr>
        <w:t>Gould, S. J., &amp; Vrba, E. S. (1982). Exaptation—a missing term in the science of form. Paleobiology, 8(1), 4-15.</w:t>
      </w:r>
    </w:p>
    <w:p w14:paraId="253203A1"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3624EB">
        <w:rPr>
          <w:rFonts w:ascii="Times New Roman" w:hAnsi="Times New Roman" w:cs="Times New Roman"/>
          <w:sz w:val="24"/>
          <w:szCs w:val="24"/>
        </w:rPr>
        <w:t>Lefebvre L, Reader SM, Sol D (2004). Brains, innovations and evolution in birds and primates. Brain Behav Evol 63:233–246</w:t>
      </w:r>
    </w:p>
    <w:p w14:paraId="0AC1FF59"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Logan, C. J., Avin, S., Boogert, N., Buskell, A., Cross, F. R., Currie, A., Jelbert, S., Lukas, D., Mares, R., Navarrete, A. F., Shigeno, S., &amp; Montgomery, S. H. (2018). Beyond brain size: Uncovering the neural correlates of behavioral and cognitive specialization. </w:t>
      </w:r>
      <w:r>
        <w:rPr>
          <w:rFonts w:ascii="Times New Roman" w:hAnsi="Times New Roman" w:cs="Times New Roman"/>
          <w:i/>
          <w:iCs/>
          <w:sz w:val="24"/>
          <w:szCs w:val="24"/>
        </w:rPr>
        <w:t>Comparative Cognition &amp; Behavior Reviews</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 55–89. https://doi.org/10.3819/CCBR.2018.130008</w:t>
      </w:r>
    </w:p>
    <w:p w14:paraId="4F6DB43A"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Smaers, J. B., Rothman, R. S., Hudson, D. R., Balanoff, A. M., Beatty, B., Dechmann, D. K. N., De Vries, D., Dunn, J. C., Fleagle, J. G., Gilbert, C. C., Goswami, A., Iwaniuk, A. N., Jungers, W. L., Kerney, M., Ksepka, D. T., Manger, P. R., Mongle, C. S., Rohlf, F. J., Smith, N. A., … Safi, K. (2021). The evolution of mammalian brain size. </w:t>
      </w:r>
      <w:r>
        <w:rPr>
          <w:rFonts w:ascii="Times New Roman" w:hAnsi="Times New Roman" w:cs="Times New Roman"/>
          <w:i/>
          <w:iCs/>
          <w:sz w:val="24"/>
          <w:szCs w:val="24"/>
        </w:rPr>
        <w:t>Science Advances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xml:space="preserve">(18), eabe2101. </w:t>
      </w:r>
      <w:hyperlink r:id="rId19" w:history="1">
        <w:r w:rsidRPr="00151DE1">
          <w:rPr>
            <w:rStyle w:val="Hyperlink"/>
            <w:rFonts w:ascii="Times New Roman" w:hAnsi="Times New Roman" w:cs="Times New Roman"/>
            <w:sz w:val="24"/>
            <w:szCs w:val="24"/>
          </w:rPr>
          <w:t>https://doi.org/10.1126/sciadv.abe2101</w:t>
        </w:r>
      </w:hyperlink>
    </w:p>
    <w:p w14:paraId="3EA7E611"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Smeele, S. Q., Conde, D. A., Baudisch, A., Bruslund, S., Iwaniuk, A., Staerk, J., Wright, T. F., Young, A. M., McElreath, M. B., &amp; Aplin, L. (2022). Coevolution of relative brain size and life expectancy in parrots. </w:t>
      </w:r>
      <w:r>
        <w:rPr>
          <w:rFonts w:ascii="Times New Roman" w:hAnsi="Times New Roman" w:cs="Times New Roman"/>
          <w:i/>
          <w:iCs/>
          <w:sz w:val="24"/>
          <w:szCs w:val="24"/>
        </w:rPr>
        <w:t>Proceedings of the Royal Society B: Biological Sciences</w:t>
      </w:r>
      <w:r>
        <w:rPr>
          <w:rFonts w:ascii="Times New Roman" w:hAnsi="Times New Roman" w:cs="Times New Roman"/>
          <w:sz w:val="24"/>
          <w:szCs w:val="24"/>
        </w:rPr>
        <w:t xml:space="preserve">, </w:t>
      </w:r>
      <w:r>
        <w:rPr>
          <w:rFonts w:ascii="Times New Roman" w:hAnsi="Times New Roman" w:cs="Times New Roman"/>
          <w:i/>
          <w:iCs/>
          <w:sz w:val="24"/>
          <w:szCs w:val="24"/>
        </w:rPr>
        <w:t>289</w:t>
      </w:r>
      <w:r>
        <w:rPr>
          <w:rFonts w:ascii="Times New Roman" w:hAnsi="Times New Roman" w:cs="Times New Roman"/>
          <w:sz w:val="24"/>
          <w:szCs w:val="24"/>
        </w:rPr>
        <w:t>(1971), 20212397. https://doi.org/10.1098/rspb.2021.2397</w:t>
      </w:r>
    </w:p>
    <w:p w14:paraId="4A320194"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Van Overveld, T., Sol, D., Blanco, G., Margalida, A., De La Riva, M., &amp; Donázar, J. A. (2022). Vultures as an overlooked model in cognitive ecology. </w:t>
      </w:r>
      <w:r w:rsidRPr="008C2598">
        <w:rPr>
          <w:rFonts w:ascii="Times New Roman" w:hAnsi="Times New Roman" w:cs="Times New Roman"/>
          <w:sz w:val="24"/>
          <w:szCs w:val="24"/>
        </w:rPr>
        <w:t>Animal Cognition</w:t>
      </w:r>
      <w:r w:rsidRPr="0066539E">
        <w:rPr>
          <w:rFonts w:ascii="Times New Roman" w:hAnsi="Times New Roman" w:cs="Times New Roman"/>
          <w:sz w:val="24"/>
          <w:szCs w:val="24"/>
        </w:rPr>
        <w:t xml:space="preserve">, </w:t>
      </w:r>
      <w:r w:rsidRPr="008C2598">
        <w:rPr>
          <w:rFonts w:ascii="Times New Roman" w:hAnsi="Times New Roman" w:cs="Times New Roman"/>
          <w:sz w:val="24"/>
          <w:szCs w:val="24"/>
        </w:rPr>
        <w:t>25</w:t>
      </w:r>
      <w:r w:rsidRPr="0066539E">
        <w:rPr>
          <w:rFonts w:ascii="Times New Roman" w:hAnsi="Times New Roman" w:cs="Times New Roman"/>
          <w:sz w:val="24"/>
          <w:szCs w:val="24"/>
        </w:rPr>
        <w:t xml:space="preserve">(3), 495–507. </w:t>
      </w:r>
    </w:p>
    <w:p w14:paraId="7B7357B7" w14:textId="77777777" w:rsidR="00041564" w:rsidRPr="00A4631C"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r w:rsidRPr="00A4631C">
        <w:rPr>
          <w:rFonts w:ascii="Times New Roman" w:hAnsi="Times New Roman" w:cs="Times New Roman"/>
          <w:sz w:val="24"/>
          <w:szCs w:val="24"/>
        </w:rPr>
        <w:t>Weir, A. A., Chappell, J., &amp; Kacelnik, A. (2002). Shaping of hooks in New Caledonian crows. Science, 297(5583), 981-981.</w:t>
      </w:r>
    </w:p>
    <w:p w14:paraId="12F8F63A" w14:textId="77777777" w:rsidR="00041564"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
    <w:p w14:paraId="740AD487" w14:textId="77777777" w:rsidR="00041564" w:rsidRPr="0066539E" w:rsidRDefault="00041564" w:rsidP="00041564">
      <w:pPr>
        <w:widowControl w:val="0"/>
        <w:autoSpaceDE w:val="0"/>
        <w:autoSpaceDN w:val="0"/>
        <w:adjustRightInd w:val="0"/>
        <w:spacing w:after="0" w:line="360" w:lineRule="auto"/>
        <w:ind w:left="720" w:hanging="720"/>
        <w:rPr>
          <w:rFonts w:ascii="Times New Roman" w:hAnsi="Times New Roman" w:cs="Times New Roman"/>
          <w:sz w:val="24"/>
          <w:szCs w:val="24"/>
        </w:rPr>
      </w:pPr>
    </w:p>
    <w:p w14:paraId="5E88277E" w14:textId="77777777" w:rsidR="00041564" w:rsidRDefault="00041564" w:rsidP="00041564">
      <w:pPr>
        <w:pStyle w:val="ListParagraph"/>
        <w:spacing w:line="360" w:lineRule="auto"/>
        <w:rPr>
          <w:rFonts w:ascii="Times New Roman" w:hAnsi="Times New Roman" w:cs="Times New Roman"/>
          <w:sz w:val="24"/>
          <w:szCs w:val="24"/>
        </w:rPr>
      </w:pPr>
    </w:p>
    <w:p w14:paraId="285FEEB5" w14:textId="77777777" w:rsidR="00041564" w:rsidRDefault="00041564" w:rsidP="00041564">
      <w:pPr>
        <w:pStyle w:val="ListParagraph"/>
        <w:spacing w:line="360" w:lineRule="auto"/>
        <w:rPr>
          <w:rFonts w:ascii="Times New Roman" w:hAnsi="Times New Roman" w:cs="Times New Roman"/>
          <w:sz w:val="24"/>
          <w:szCs w:val="24"/>
        </w:rPr>
      </w:pPr>
    </w:p>
    <w:p w14:paraId="035558BE" w14:textId="77777777" w:rsidR="00041564" w:rsidRPr="00D70041" w:rsidRDefault="00041564" w:rsidP="00041564">
      <w:pPr>
        <w:pStyle w:val="ListParagraph"/>
        <w:spacing w:line="360" w:lineRule="auto"/>
        <w:rPr>
          <w:rFonts w:ascii="Times New Roman" w:hAnsi="Times New Roman" w:cs="Times New Roman"/>
          <w:sz w:val="24"/>
          <w:szCs w:val="24"/>
        </w:rPr>
      </w:pPr>
    </w:p>
    <w:p w14:paraId="7C3A3355" w14:textId="77777777" w:rsidR="00041564" w:rsidRPr="000E23EC" w:rsidRDefault="00041564" w:rsidP="00041564"/>
    <w:p w14:paraId="5FD03A91" w14:textId="77777777" w:rsidR="00041564" w:rsidRDefault="00041564" w:rsidP="00041564"/>
    <w:p w14:paraId="5263B2CD" w14:textId="77777777" w:rsidR="00041564" w:rsidRPr="00125E27" w:rsidRDefault="00041564" w:rsidP="00041564"/>
    <w:p w14:paraId="3BC00529" w14:textId="77777777" w:rsidR="00041564" w:rsidRDefault="00041564" w:rsidP="004B4C4F">
      <w:pPr>
        <w:spacing w:line="360" w:lineRule="auto"/>
        <w:jc w:val="both"/>
        <w:rPr>
          <w:rFonts w:ascii="Times New Roman" w:hAnsi="Times New Roman" w:cs="Times New Roman"/>
          <w:sz w:val="24"/>
          <w:szCs w:val="24"/>
        </w:rPr>
      </w:pPr>
    </w:p>
    <w:p w14:paraId="6E71B510" w14:textId="77777777" w:rsidR="00BA647C" w:rsidRDefault="00BA647C" w:rsidP="004B4C4F">
      <w:pPr>
        <w:spacing w:line="360" w:lineRule="auto"/>
        <w:jc w:val="both"/>
        <w:rPr>
          <w:rFonts w:ascii="Times New Roman" w:hAnsi="Times New Roman" w:cs="Times New Roman"/>
          <w:sz w:val="24"/>
          <w:szCs w:val="24"/>
        </w:rPr>
      </w:pPr>
    </w:p>
    <w:p w14:paraId="7ABE8EFB" w14:textId="77777777" w:rsidR="00BA647C" w:rsidRDefault="00BA647C" w:rsidP="004B4C4F">
      <w:pPr>
        <w:spacing w:line="360" w:lineRule="auto"/>
        <w:jc w:val="both"/>
        <w:rPr>
          <w:rFonts w:ascii="Times New Roman" w:hAnsi="Times New Roman" w:cs="Times New Roman"/>
          <w:sz w:val="24"/>
          <w:szCs w:val="24"/>
        </w:rPr>
      </w:pPr>
    </w:p>
    <w:p w14:paraId="733020C3" w14:textId="77777777" w:rsidR="00BA647C" w:rsidRDefault="00BA647C" w:rsidP="004B4C4F">
      <w:pPr>
        <w:spacing w:line="360" w:lineRule="auto"/>
        <w:jc w:val="both"/>
        <w:rPr>
          <w:rFonts w:ascii="Times New Roman" w:hAnsi="Times New Roman" w:cs="Times New Roman"/>
          <w:sz w:val="24"/>
          <w:szCs w:val="24"/>
        </w:rPr>
      </w:pPr>
    </w:p>
    <w:p w14:paraId="2511C590" w14:textId="3724A302" w:rsidR="003F0266" w:rsidRPr="0045400C" w:rsidRDefault="003F0266" w:rsidP="00E47B2A">
      <w:pPr>
        <w:spacing w:line="360" w:lineRule="auto"/>
        <w:ind w:left="720" w:hanging="720"/>
        <w:jc w:val="both"/>
        <w:rPr>
          <w:rFonts w:ascii="Times New Roman" w:hAnsi="Times New Roman" w:cs="Times New Roman"/>
        </w:rPr>
      </w:pPr>
    </w:p>
    <w:sectPr w:rsidR="003F0266" w:rsidRPr="0045400C" w:rsidSect="00D26373">
      <w:footerReference w:type="even" r:id="rId20"/>
      <w:foot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ndracd@student.ubc.ca" w:date="2025-01-07T12:21:00Z" w:initials="s">
    <w:p w14:paraId="6AC24EFF" w14:textId="7C8A8D47" w:rsidR="00C13B9B" w:rsidRDefault="00C13B9B">
      <w:pPr>
        <w:pStyle w:val="CommentText"/>
      </w:pPr>
      <w:r>
        <w:rPr>
          <w:rStyle w:val="CommentReference"/>
        </w:rPr>
        <w:annotationRef/>
      </w:r>
      <w:r>
        <w:t>Do these still make sense as part of a chapter/research paper?</w:t>
      </w:r>
    </w:p>
  </w:comment>
  <w:comment w:id="9" w:author="sandracd@student.ubc.ca" w:date="2025-01-06T16:08:00Z" w:initials="s">
    <w:p w14:paraId="304149CE" w14:textId="5EDE4518" w:rsidR="00A6749C" w:rsidRDefault="00A6749C">
      <w:pPr>
        <w:pStyle w:val="CommentText"/>
      </w:pPr>
      <w:r>
        <w:rPr>
          <w:rStyle w:val="CommentReference"/>
        </w:rPr>
        <w:annotationRef/>
      </w:r>
      <w:r>
        <w:t>Edit to delete variables no longer used</w:t>
      </w:r>
    </w:p>
  </w:comment>
  <w:comment w:id="10" w:author="Hodges, Karen" w:date="2023-12-20T16:35:00Z" w:initials="HK">
    <w:p w14:paraId="55CF526A" w14:textId="77777777" w:rsidR="00041564" w:rsidRDefault="00041564" w:rsidP="00041564">
      <w:pPr>
        <w:pStyle w:val="CommentText"/>
      </w:pPr>
      <w:r>
        <w:rPr>
          <w:rStyle w:val="CommentReference"/>
        </w:rPr>
        <w:annotationRef/>
      </w:r>
      <w:r>
        <w:t>why do you expect this shape?</w:t>
      </w:r>
    </w:p>
  </w:comment>
  <w:comment w:id="11" w:author="Hodges, Karen" w:date="2023-12-20T16:32:00Z" w:initials="HK">
    <w:p w14:paraId="0D999496" w14:textId="77777777" w:rsidR="00041564" w:rsidRDefault="00041564" w:rsidP="00041564">
      <w:pPr>
        <w:pStyle w:val="CommentText"/>
      </w:pPr>
      <w:r>
        <w:rPr>
          <w:rStyle w:val="CommentReference"/>
        </w:rPr>
        <w:annotationRef/>
      </w:r>
      <w:r>
        <w:t>what?</w:t>
      </w:r>
    </w:p>
  </w:comment>
  <w:comment w:id="12" w:author="Hodges, Karen" w:date="2023-12-20T16:32:00Z" w:initials="HK">
    <w:p w14:paraId="57E5FD6E" w14:textId="77777777" w:rsidR="00041564" w:rsidRDefault="00041564" w:rsidP="00041564">
      <w:pPr>
        <w:pStyle w:val="CommentText"/>
      </w:pPr>
      <w:r>
        <w:rPr>
          <w:rStyle w:val="CommentReference"/>
        </w:rPr>
        <w:annotationRef/>
      </w:r>
      <w:r>
        <w:t>? expand</w:t>
      </w:r>
    </w:p>
  </w:comment>
  <w:comment w:id="13" w:author="Hodges, Karen" w:date="2023-12-20T16:33:00Z" w:initials="HK">
    <w:p w14:paraId="2D3854FB" w14:textId="77777777" w:rsidR="00041564" w:rsidRDefault="00041564" w:rsidP="00041564">
      <w:pPr>
        <w:pStyle w:val="CommentText"/>
      </w:pPr>
      <w:r>
        <w:rPr>
          <w:rStyle w:val="CommentReference"/>
        </w:rPr>
        <w:annotationRef/>
      </w:r>
      <w:r>
        <w:t>?  I’m not quite following here</w:t>
      </w:r>
    </w:p>
  </w:comment>
  <w:comment w:id="14" w:author="Hodges, Karen" w:date="2023-12-20T16:34:00Z" w:initials="HK">
    <w:p w14:paraId="6520E9DD" w14:textId="77777777" w:rsidR="00041564" w:rsidRDefault="00041564" w:rsidP="00041564">
      <w:pPr>
        <w:pStyle w:val="CommentText"/>
      </w:pPr>
      <w:r>
        <w:rPr>
          <w:rStyle w:val="CommentReference"/>
        </w:rPr>
        <w:annotationRef/>
      </w:r>
      <w:r>
        <w:t>and. . .what?  if high memory birds often cache, then what? if they often don’t, what’s the interpretation?  not fully clear here</w:t>
      </w:r>
    </w:p>
  </w:comment>
  <w:comment w:id="15" w:author="Hodges, Karen" w:date="2023-12-20T16:35:00Z" w:initials="HK">
    <w:p w14:paraId="3AB8A478" w14:textId="77777777" w:rsidR="00041564" w:rsidRDefault="00041564" w:rsidP="00041564">
      <w:pPr>
        <w:pStyle w:val="CommentText"/>
      </w:pPr>
      <w:r>
        <w:rPr>
          <w:rStyle w:val="CommentReference"/>
        </w:rPr>
        <w:annotationRef/>
      </w:r>
      <w:r>
        <w:t>not very crisp yet.  Dig a little deeper.  Not clear what would give rise to different shapes.</w:t>
      </w:r>
    </w:p>
  </w:comment>
  <w:comment w:id="16" w:author="Hodges, Karen" w:date="2023-12-20T16:36:00Z" w:initials="HK">
    <w:p w14:paraId="588A599F" w14:textId="77777777" w:rsidR="00041564" w:rsidRDefault="00041564" w:rsidP="00041564">
      <w:pPr>
        <w:pStyle w:val="CommentText"/>
      </w:pPr>
      <w:r>
        <w:rPr>
          <w:rStyle w:val="CommentReference"/>
        </w:rPr>
        <w:annotationRef/>
      </w:r>
      <w:r>
        <w:t>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24EFF" w15:done="0"/>
  <w15:commentEx w15:paraId="304149CE" w15:done="0"/>
  <w15:commentEx w15:paraId="55CF526A" w15:done="1"/>
  <w15:commentEx w15:paraId="0D999496" w15:done="1"/>
  <w15:commentEx w15:paraId="57E5FD6E" w15:done="1"/>
  <w15:commentEx w15:paraId="2D3854FB" w15:done="1"/>
  <w15:commentEx w15:paraId="6520E9DD" w15:done="1"/>
  <w15:commentEx w15:paraId="3AB8A478" w15:done="1"/>
  <w15:commentEx w15:paraId="588A59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279AC3" w16cex:dateUtc="2025-01-07T20:21:00Z"/>
  <w16cex:commentExtensible w16cex:durableId="2B267E84" w16cex:dateUtc="2025-01-07T00:08:00Z"/>
  <w16cex:commentExtensible w16cex:durableId="2930591F" w16cex:dateUtc="2023-12-21T00:35:00Z"/>
  <w16cex:commentExtensible w16cex:durableId="292D9593" w16cex:dateUtc="2023-12-21T00:32:00Z"/>
  <w16cex:commentExtensible w16cex:durableId="292D95AC" w16cex:dateUtc="2023-12-21T00:32:00Z"/>
  <w16cex:commentExtensible w16cex:durableId="292D95DF" w16cex:dateUtc="2023-12-21T00:33:00Z"/>
  <w16cex:commentExtensible w16cex:durableId="292D9612" w16cex:dateUtc="2023-12-21T00:34:00Z"/>
  <w16cex:commentExtensible w16cex:durableId="292D965A" w16cex:dateUtc="2023-12-21T00:35:00Z"/>
  <w16cex:commentExtensible w16cex:durableId="292D9684" w16cex:dateUtc="2023-12-21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24EFF" w16cid:durableId="2B279AC3"/>
  <w16cid:commentId w16cid:paraId="304149CE" w16cid:durableId="2B267E84"/>
  <w16cid:commentId w16cid:paraId="55CF526A" w16cid:durableId="2930591F"/>
  <w16cid:commentId w16cid:paraId="0D999496" w16cid:durableId="292D9593"/>
  <w16cid:commentId w16cid:paraId="57E5FD6E" w16cid:durableId="292D95AC"/>
  <w16cid:commentId w16cid:paraId="2D3854FB" w16cid:durableId="292D95DF"/>
  <w16cid:commentId w16cid:paraId="6520E9DD" w16cid:durableId="292D9612"/>
  <w16cid:commentId w16cid:paraId="3AB8A478" w16cid:durableId="292D965A"/>
  <w16cid:commentId w16cid:paraId="588A599F" w16cid:durableId="292D9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7685" w14:textId="77777777" w:rsidR="00383136" w:rsidRDefault="00383136" w:rsidP="00EA1FBE">
      <w:pPr>
        <w:spacing w:after="0" w:line="240" w:lineRule="auto"/>
      </w:pPr>
      <w:r>
        <w:separator/>
      </w:r>
    </w:p>
  </w:endnote>
  <w:endnote w:type="continuationSeparator" w:id="0">
    <w:p w14:paraId="1908523D" w14:textId="77777777" w:rsidR="00383136" w:rsidRDefault="00383136" w:rsidP="00E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554369"/>
      <w:docPartObj>
        <w:docPartGallery w:val="Page Numbers (Bottom of Page)"/>
        <w:docPartUnique/>
      </w:docPartObj>
    </w:sdtPr>
    <w:sdtEndPr>
      <w:rPr>
        <w:rStyle w:val="PageNumber"/>
      </w:rPr>
    </w:sdtEndPr>
    <w:sdtContent>
      <w:p w14:paraId="4D7F8042" w14:textId="2A03100E" w:rsidR="00DD027D" w:rsidRDefault="00DD027D" w:rsidP="00F26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17481" w14:textId="77777777" w:rsidR="00DD027D" w:rsidRDefault="00D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308865"/>
      <w:docPartObj>
        <w:docPartGallery w:val="Page Numbers (Bottom of Page)"/>
        <w:docPartUnique/>
      </w:docPartObj>
    </w:sdtPr>
    <w:sdtEndPr>
      <w:rPr>
        <w:rStyle w:val="PageNumber"/>
      </w:rPr>
    </w:sdtEndPr>
    <w:sdtContent>
      <w:p w14:paraId="38026C8E" w14:textId="5CA231E6" w:rsidR="00DD027D" w:rsidRDefault="00DD027D" w:rsidP="00C813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040C5AB" w14:textId="77777777" w:rsidR="00B97D15" w:rsidRDefault="00B97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5CFDA" w14:textId="77777777" w:rsidR="00383136" w:rsidRDefault="00383136" w:rsidP="00EA1FBE">
      <w:pPr>
        <w:spacing w:after="0" w:line="240" w:lineRule="auto"/>
      </w:pPr>
      <w:r>
        <w:separator/>
      </w:r>
    </w:p>
  </w:footnote>
  <w:footnote w:type="continuationSeparator" w:id="0">
    <w:p w14:paraId="74E7ADD1" w14:textId="77777777" w:rsidR="00383136" w:rsidRDefault="00383136" w:rsidP="00EA1FBE">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A15"/>
    <w:multiLevelType w:val="hybridMultilevel"/>
    <w:tmpl w:val="92EA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abstractNum w:abstractNumId="2" w15:restartNumberingAfterBreak="0">
    <w:nsid w:val="3FAD674C"/>
    <w:multiLevelType w:val="hybridMultilevel"/>
    <w:tmpl w:val="483C9FFE"/>
    <w:lvl w:ilvl="0" w:tplc="5ADE5D0A">
      <w:start w:val="1"/>
      <w:numFmt w:val="decimal"/>
      <w:lvlText w:val="%1."/>
      <w:lvlJc w:val="left"/>
      <w:pPr>
        <w:ind w:left="720" w:hanging="360"/>
      </w:pPr>
    </w:lvl>
    <w:lvl w:ilvl="1" w:tplc="9EE8A46E">
      <w:start w:val="1"/>
      <w:numFmt w:val="lowerLetter"/>
      <w:lvlText w:val="%2."/>
      <w:lvlJc w:val="left"/>
      <w:pPr>
        <w:ind w:left="1440" w:hanging="360"/>
      </w:pPr>
    </w:lvl>
    <w:lvl w:ilvl="2" w:tplc="8DAA1F2A">
      <w:start w:val="1"/>
      <w:numFmt w:val="lowerRoman"/>
      <w:lvlText w:val="%3."/>
      <w:lvlJc w:val="right"/>
      <w:pPr>
        <w:ind w:left="2160" w:hanging="180"/>
      </w:pPr>
    </w:lvl>
    <w:lvl w:ilvl="3" w:tplc="08F4D908">
      <w:start w:val="1"/>
      <w:numFmt w:val="decimal"/>
      <w:lvlText w:val="%4."/>
      <w:lvlJc w:val="left"/>
      <w:pPr>
        <w:ind w:left="2880" w:hanging="360"/>
      </w:pPr>
    </w:lvl>
    <w:lvl w:ilvl="4" w:tplc="AB24049C">
      <w:start w:val="1"/>
      <w:numFmt w:val="lowerLetter"/>
      <w:lvlText w:val="%5."/>
      <w:lvlJc w:val="left"/>
      <w:pPr>
        <w:ind w:left="3600" w:hanging="360"/>
      </w:pPr>
    </w:lvl>
    <w:lvl w:ilvl="5" w:tplc="1EBC8A18">
      <w:start w:val="1"/>
      <w:numFmt w:val="lowerRoman"/>
      <w:lvlText w:val="%6."/>
      <w:lvlJc w:val="right"/>
      <w:pPr>
        <w:ind w:left="4320" w:hanging="180"/>
      </w:pPr>
    </w:lvl>
    <w:lvl w:ilvl="6" w:tplc="4496AB74">
      <w:start w:val="1"/>
      <w:numFmt w:val="decimal"/>
      <w:lvlText w:val="%7."/>
      <w:lvlJc w:val="left"/>
      <w:pPr>
        <w:ind w:left="5040" w:hanging="360"/>
      </w:pPr>
    </w:lvl>
    <w:lvl w:ilvl="7" w:tplc="0F3CDEF6">
      <w:start w:val="1"/>
      <w:numFmt w:val="lowerLetter"/>
      <w:lvlText w:val="%8."/>
      <w:lvlJc w:val="left"/>
      <w:pPr>
        <w:ind w:left="5760" w:hanging="360"/>
      </w:pPr>
    </w:lvl>
    <w:lvl w:ilvl="8" w:tplc="29F6427C">
      <w:start w:val="1"/>
      <w:numFmt w:val="lowerRoman"/>
      <w:lvlText w:val="%9."/>
      <w:lvlJc w:val="right"/>
      <w:pPr>
        <w:ind w:left="6480" w:hanging="180"/>
      </w:pPr>
    </w:lvl>
  </w:abstractNum>
  <w:abstractNum w:abstractNumId="3" w15:restartNumberingAfterBreak="0">
    <w:nsid w:val="51C4D2A0"/>
    <w:multiLevelType w:val="hybridMultilevel"/>
    <w:tmpl w:val="A822D536"/>
    <w:lvl w:ilvl="0" w:tplc="F6BAEDF2">
      <w:start w:val="1"/>
      <w:numFmt w:val="bullet"/>
      <w:lvlText w:val=""/>
      <w:lvlJc w:val="left"/>
      <w:pPr>
        <w:ind w:left="720" w:hanging="360"/>
      </w:pPr>
      <w:rPr>
        <w:rFonts w:ascii="Symbol" w:hAnsi="Symbol" w:hint="default"/>
      </w:rPr>
    </w:lvl>
    <w:lvl w:ilvl="1" w:tplc="FB9ADF4E">
      <w:start w:val="1"/>
      <w:numFmt w:val="bullet"/>
      <w:lvlText w:val="o"/>
      <w:lvlJc w:val="left"/>
      <w:pPr>
        <w:ind w:left="1440" w:hanging="360"/>
      </w:pPr>
      <w:rPr>
        <w:rFonts w:ascii="Courier New" w:hAnsi="Courier New" w:hint="default"/>
      </w:rPr>
    </w:lvl>
    <w:lvl w:ilvl="2" w:tplc="2F84362E">
      <w:start w:val="1"/>
      <w:numFmt w:val="bullet"/>
      <w:lvlText w:val=""/>
      <w:lvlJc w:val="left"/>
      <w:pPr>
        <w:ind w:left="2160" w:hanging="360"/>
      </w:pPr>
      <w:rPr>
        <w:rFonts w:ascii="Wingdings" w:hAnsi="Wingdings" w:hint="default"/>
      </w:rPr>
    </w:lvl>
    <w:lvl w:ilvl="3" w:tplc="0D32A978">
      <w:start w:val="1"/>
      <w:numFmt w:val="bullet"/>
      <w:lvlText w:val=""/>
      <w:lvlJc w:val="left"/>
      <w:pPr>
        <w:ind w:left="2880" w:hanging="360"/>
      </w:pPr>
      <w:rPr>
        <w:rFonts w:ascii="Symbol" w:hAnsi="Symbol" w:hint="default"/>
      </w:rPr>
    </w:lvl>
    <w:lvl w:ilvl="4" w:tplc="02B8A29E">
      <w:start w:val="1"/>
      <w:numFmt w:val="bullet"/>
      <w:lvlText w:val="o"/>
      <w:lvlJc w:val="left"/>
      <w:pPr>
        <w:ind w:left="3600" w:hanging="360"/>
      </w:pPr>
      <w:rPr>
        <w:rFonts w:ascii="Courier New" w:hAnsi="Courier New" w:hint="default"/>
      </w:rPr>
    </w:lvl>
    <w:lvl w:ilvl="5" w:tplc="05781A64">
      <w:start w:val="1"/>
      <w:numFmt w:val="bullet"/>
      <w:lvlText w:val=""/>
      <w:lvlJc w:val="left"/>
      <w:pPr>
        <w:ind w:left="4320" w:hanging="360"/>
      </w:pPr>
      <w:rPr>
        <w:rFonts w:ascii="Wingdings" w:hAnsi="Wingdings" w:hint="default"/>
      </w:rPr>
    </w:lvl>
    <w:lvl w:ilvl="6" w:tplc="C1A2F12E">
      <w:start w:val="1"/>
      <w:numFmt w:val="bullet"/>
      <w:lvlText w:val=""/>
      <w:lvlJc w:val="left"/>
      <w:pPr>
        <w:ind w:left="5040" w:hanging="360"/>
      </w:pPr>
      <w:rPr>
        <w:rFonts w:ascii="Symbol" w:hAnsi="Symbol" w:hint="default"/>
      </w:rPr>
    </w:lvl>
    <w:lvl w:ilvl="7" w:tplc="056695FE">
      <w:start w:val="1"/>
      <w:numFmt w:val="bullet"/>
      <w:lvlText w:val="o"/>
      <w:lvlJc w:val="left"/>
      <w:pPr>
        <w:ind w:left="5760" w:hanging="360"/>
      </w:pPr>
      <w:rPr>
        <w:rFonts w:ascii="Courier New" w:hAnsi="Courier New" w:hint="default"/>
      </w:rPr>
    </w:lvl>
    <w:lvl w:ilvl="8" w:tplc="B1C083BC">
      <w:start w:val="1"/>
      <w:numFmt w:val="bullet"/>
      <w:lvlText w:val=""/>
      <w:lvlJc w:val="left"/>
      <w:pPr>
        <w:ind w:left="6480" w:hanging="360"/>
      </w:pPr>
      <w:rPr>
        <w:rFonts w:ascii="Wingdings" w:hAnsi="Wingdings" w:hint="default"/>
      </w:rPr>
    </w:lvl>
  </w:abstractNum>
  <w:abstractNum w:abstractNumId="4" w15:restartNumberingAfterBreak="0">
    <w:nsid w:val="7072AA67"/>
    <w:multiLevelType w:val="hybridMultilevel"/>
    <w:tmpl w:val="18E21136"/>
    <w:lvl w:ilvl="0" w:tplc="B1C4617C">
      <w:start w:val="1"/>
      <w:numFmt w:val="decimal"/>
      <w:lvlText w:val="%1."/>
      <w:lvlJc w:val="left"/>
      <w:pPr>
        <w:ind w:left="720" w:hanging="360"/>
      </w:pPr>
    </w:lvl>
    <w:lvl w:ilvl="1" w:tplc="55ECCBF0">
      <w:start w:val="1"/>
      <w:numFmt w:val="lowerLetter"/>
      <w:lvlText w:val="%2."/>
      <w:lvlJc w:val="left"/>
      <w:pPr>
        <w:ind w:left="1440" w:hanging="360"/>
      </w:pPr>
    </w:lvl>
    <w:lvl w:ilvl="2" w:tplc="7228E9C8">
      <w:start w:val="1"/>
      <w:numFmt w:val="lowerRoman"/>
      <w:lvlText w:val="%3."/>
      <w:lvlJc w:val="right"/>
      <w:pPr>
        <w:ind w:left="2160" w:hanging="180"/>
      </w:pPr>
    </w:lvl>
    <w:lvl w:ilvl="3" w:tplc="297E29C6">
      <w:start w:val="1"/>
      <w:numFmt w:val="decimal"/>
      <w:lvlText w:val="%4."/>
      <w:lvlJc w:val="left"/>
      <w:pPr>
        <w:ind w:left="2880" w:hanging="360"/>
      </w:pPr>
    </w:lvl>
    <w:lvl w:ilvl="4" w:tplc="E61C7270">
      <w:start w:val="1"/>
      <w:numFmt w:val="lowerLetter"/>
      <w:lvlText w:val="%5."/>
      <w:lvlJc w:val="left"/>
      <w:pPr>
        <w:ind w:left="3600" w:hanging="360"/>
      </w:pPr>
    </w:lvl>
    <w:lvl w:ilvl="5" w:tplc="D6E49CF2">
      <w:start w:val="1"/>
      <w:numFmt w:val="lowerRoman"/>
      <w:lvlText w:val="%6."/>
      <w:lvlJc w:val="right"/>
      <w:pPr>
        <w:ind w:left="4320" w:hanging="180"/>
      </w:pPr>
    </w:lvl>
    <w:lvl w:ilvl="6" w:tplc="9EEA1D66">
      <w:start w:val="1"/>
      <w:numFmt w:val="decimal"/>
      <w:lvlText w:val="%7."/>
      <w:lvlJc w:val="left"/>
      <w:pPr>
        <w:ind w:left="5040" w:hanging="360"/>
      </w:pPr>
    </w:lvl>
    <w:lvl w:ilvl="7" w:tplc="1FE2A1E0">
      <w:start w:val="1"/>
      <w:numFmt w:val="lowerLetter"/>
      <w:lvlText w:val="%8."/>
      <w:lvlJc w:val="left"/>
      <w:pPr>
        <w:ind w:left="5760" w:hanging="360"/>
      </w:pPr>
    </w:lvl>
    <w:lvl w:ilvl="8" w:tplc="848C96C0">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cd@student.ubc.ca">
    <w15:presenceInfo w15:providerId="None" w15:userId="sandracd@student.ubc.ca"/>
  </w15:person>
  <w15:person w15:author="Hodges, Karen">
    <w15:presenceInfo w15:providerId="AD" w15:userId="S::karen.hodges@ubc.ca::bf487322-a0f4-443a-b3f9-8ea336c22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CE"/>
    <w:rsid w:val="0000308E"/>
    <w:rsid w:val="000039F0"/>
    <w:rsid w:val="0000432C"/>
    <w:rsid w:val="0000471F"/>
    <w:rsid w:val="0000529A"/>
    <w:rsid w:val="00005A0D"/>
    <w:rsid w:val="00005E26"/>
    <w:rsid w:val="0000683A"/>
    <w:rsid w:val="00006D16"/>
    <w:rsid w:val="0000708D"/>
    <w:rsid w:val="0000778D"/>
    <w:rsid w:val="00010128"/>
    <w:rsid w:val="00010501"/>
    <w:rsid w:val="00010F92"/>
    <w:rsid w:val="00011DBF"/>
    <w:rsid w:val="00011E4B"/>
    <w:rsid w:val="00012C1B"/>
    <w:rsid w:val="00013FA1"/>
    <w:rsid w:val="000143C6"/>
    <w:rsid w:val="00014D11"/>
    <w:rsid w:val="00014F4C"/>
    <w:rsid w:val="0001543F"/>
    <w:rsid w:val="00015B61"/>
    <w:rsid w:val="000167AB"/>
    <w:rsid w:val="00016A96"/>
    <w:rsid w:val="000200BA"/>
    <w:rsid w:val="000241B0"/>
    <w:rsid w:val="00024442"/>
    <w:rsid w:val="00026E03"/>
    <w:rsid w:val="000307EC"/>
    <w:rsid w:val="00030FA5"/>
    <w:rsid w:val="0003108F"/>
    <w:rsid w:val="00031231"/>
    <w:rsid w:val="000316F1"/>
    <w:rsid w:val="00031758"/>
    <w:rsid w:val="00032BF4"/>
    <w:rsid w:val="00033651"/>
    <w:rsid w:val="0003366D"/>
    <w:rsid w:val="00034A15"/>
    <w:rsid w:val="0003571A"/>
    <w:rsid w:val="00035BCA"/>
    <w:rsid w:val="00036F07"/>
    <w:rsid w:val="00037020"/>
    <w:rsid w:val="00040F1B"/>
    <w:rsid w:val="000413EC"/>
    <w:rsid w:val="00041564"/>
    <w:rsid w:val="00041E07"/>
    <w:rsid w:val="00042016"/>
    <w:rsid w:val="00044B71"/>
    <w:rsid w:val="0004575E"/>
    <w:rsid w:val="000459FF"/>
    <w:rsid w:val="0004691A"/>
    <w:rsid w:val="00046EA7"/>
    <w:rsid w:val="00047519"/>
    <w:rsid w:val="0004773C"/>
    <w:rsid w:val="00047FFB"/>
    <w:rsid w:val="0005002C"/>
    <w:rsid w:val="00051B57"/>
    <w:rsid w:val="00051C65"/>
    <w:rsid w:val="0005266B"/>
    <w:rsid w:val="00052C31"/>
    <w:rsid w:val="00053708"/>
    <w:rsid w:val="00054098"/>
    <w:rsid w:val="0005467A"/>
    <w:rsid w:val="00054777"/>
    <w:rsid w:val="00054A7C"/>
    <w:rsid w:val="00055740"/>
    <w:rsid w:val="00055F0A"/>
    <w:rsid w:val="00056BAD"/>
    <w:rsid w:val="00056D51"/>
    <w:rsid w:val="00056E4A"/>
    <w:rsid w:val="00061A5F"/>
    <w:rsid w:val="00062BFB"/>
    <w:rsid w:val="00062F08"/>
    <w:rsid w:val="0006331F"/>
    <w:rsid w:val="00063D71"/>
    <w:rsid w:val="00064E9E"/>
    <w:rsid w:val="00065944"/>
    <w:rsid w:val="000664F4"/>
    <w:rsid w:val="00066B8E"/>
    <w:rsid w:val="00066FDD"/>
    <w:rsid w:val="00066FFD"/>
    <w:rsid w:val="000676C2"/>
    <w:rsid w:val="00070209"/>
    <w:rsid w:val="0007159A"/>
    <w:rsid w:val="00072032"/>
    <w:rsid w:val="00072C0C"/>
    <w:rsid w:val="00072EAD"/>
    <w:rsid w:val="00073463"/>
    <w:rsid w:val="00073A22"/>
    <w:rsid w:val="000752D5"/>
    <w:rsid w:val="00075324"/>
    <w:rsid w:val="00075A56"/>
    <w:rsid w:val="00075B29"/>
    <w:rsid w:val="000764E8"/>
    <w:rsid w:val="000767B4"/>
    <w:rsid w:val="00077861"/>
    <w:rsid w:val="00077CCA"/>
    <w:rsid w:val="000802C7"/>
    <w:rsid w:val="00080555"/>
    <w:rsid w:val="00084056"/>
    <w:rsid w:val="00084AEF"/>
    <w:rsid w:val="00084B7F"/>
    <w:rsid w:val="00085505"/>
    <w:rsid w:val="00085890"/>
    <w:rsid w:val="000864AE"/>
    <w:rsid w:val="000868B4"/>
    <w:rsid w:val="00086AFD"/>
    <w:rsid w:val="00086B39"/>
    <w:rsid w:val="000873E9"/>
    <w:rsid w:val="0009006F"/>
    <w:rsid w:val="000911A2"/>
    <w:rsid w:val="000914C3"/>
    <w:rsid w:val="00091F06"/>
    <w:rsid w:val="000920C4"/>
    <w:rsid w:val="00092521"/>
    <w:rsid w:val="00092E48"/>
    <w:rsid w:val="00094DBC"/>
    <w:rsid w:val="000957FD"/>
    <w:rsid w:val="000963FC"/>
    <w:rsid w:val="00096720"/>
    <w:rsid w:val="00096AC9"/>
    <w:rsid w:val="00096BAD"/>
    <w:rsid w:val="00096E08"/>
    <w:rsid w:val="0009738C"/>
    <w:rsid w:val="000975D4"/>
    <w:rsid w:val="000977C0"/>
    <w:rsid w:val="000A003D"/>
    <w:rsid w:val="000A104B"/>
    <w:rsid w:val="000A1975"/>
    <w:rsid w:val="000A1D4F"/>
    <w:rsid w:val="000A2037"/>
    <w:rsid w:val="000A2139"/>
    <w:rsid w:val="000A29EC"/>
    <w:rsid w:val="000A2E38"/>
    <w:rsid w:val="000A3F19"/>
    <w:rsid w:val="000A44A9"/>
    <w:rsid w:val="000A572E"/>
    <w:rsid w:val="000A6041"/>
    <w:rsid w:val="000A6D4A"/>
    <w:rsid w:val="000A7939"/>
    <w:rsid w:val="000B0A3E"/>
    <w:rsid w:val="000B0F3A"/>
    <w:rsid w:val="000B1B84"/>
    <w:rsid w:val="000B312C"/>
    <w:rsid w:val="000B4757"/>
    <w:rsid w:val="000B4E55"/>
    <w:rsid w:val="000B4EF1"/>
    <w:rsid w:val="000B5467"/>
    <w:rsid w:val="000B5D96"/>
    <w:rsid w:val="000B6471"/>
    <w:rsid w:val="000B64A7"/>
    <w:rsid w:val="000B6D1A"/>
    <w:rsid w:val="000B6D31"/>
    <w:rsid w:val="000B6EE6"/>
    <w:rsid w:val="000B7419"/>
    <w:rsid w:val="000B76A5"/>
    <w:rsid w:val="000C1481"/>
    <w:rsid w:val="000C1705"/>
    <w:rsid w:val="000C221A"/>
    <w:rsid w:val="000C26AE"/>
    <w:rsid w:val="000C36C8"/>
    <w:rsid w:val="000C3718"/>
    <w:rsid w:val="000C5BE8"/>
    <w:rsid w:val="000C6BB8"/>
    <w:rsid w:val="000C6F1F"/>
    <w:rsid w:val="000C7878"/>
    <w:rsid w:val="000C7B09"/>
    <w:rsid w:val="000D0B5B"/>
    <w:rsid w:val="000D2E08"/>
    <w:rsid w:val="000D4451"/>
    <w:rsid w:val="000D6949"/>
    <w:rsid w:val="000D74B0"/>
    <w:rsid w:val="000D7938"/>
    <w:rsid w:val="000D7F43"/>
    <w:rsid w:val="000E0F50"/>
    <w:rsid w:val="000E127B"/>
    <w:rsid w:val="000E1A96"/>
    <w:rsid w:val="000E1DE6"/>
    <w:rsid w:val="000E1E17"/>
    <w:rsid w:val="000E219E"/>
    <w:rsid w:val="000E2ED6"/>
    <w:rsid w:val="000E3412"/>
    <w:rsid w:val="000E3F34"/>
    <w:rsid w:val="000E4D48"/>
    <w:rsid w:val="000E4F43"/>
    <w:rsid w:val="000E5248"/>
    <w:rsid w:val="000E5871"/>
    <w:rsid w:val="000E5E60"/>
    <w:rsid w:val="000E7417"/>
    <w:rsid w:val="000E7886"/>
    <w:rsid w:val="000F11B0"/>
    <w:rsid w:val="000F159E"/>
    <w:rsid w:val="000F21B2"/>
    <w:rsid w:val="000F23B5"/>
    <w:rsid w:val="000F4348"/>
    <w:rsid w:val="000F4376"/>
    <w:rsid w:val="000F4CD3"/>
    <w:rsid w:val="000F4F6F"/>
    <w:rsid w:val="000F62C7"/>
    <w:rsid w:val="000F776F"/>
    <w:rsid w:val="000F7B2A"/>
    <w:rsid w:val="00100894"/>
    <w:rsid w:val="00100F20"/>
    <w:rsid w:val="00101420"/>
    <w:rsid w:val="00101E41"/>
    <w:rsid w:val="001022D0"/>
    <w:rsid w:val="00102B26"/>
    <w:rsid w:val="001051B8"/>
    <w:rsid w:val="00105FC6"/>
    <w:rsid w:val="001067DA"/>
    <w:rsid w:val="001076C4"/>
    <w:rsid w:val="00107D12"/>
    <w:rsid w:val="00107EFC"/>
    <w:rsid w:val="00110478"/>
    <w:rsid w:val="00110500"/>
    <w:rsid w:val="001105F4"/>
    <w:rsid w:val="00110EEB"/>
    <w:rsid w:val="00111136"/>
    <w:rsid w:val="00111320"/>
    <w:rsid w:val="001117DE"/>
    <w:rsid w:val="001119F5"/>
    <w:rsid w:val="00112252"/>
    <w:rsid w:val="00112C52"/>
    <w:rsid w:val="00113BAD"/>
    <w:rsid w:val="00114D66"/>
    <w:rsid w:val="00115B1A"/>
    <w:rsid w:val="00117EEF"/>
    <w:rsid w:val="00117F54"/>
    <w:rsid w:val="00121F09"/>
    <w:rsid w:val="00122504"/>
    <w:rsid w:val="00123723"/>
    <w:rsid w:val="00124127"/>
    <w:rsid w:val="0012431C"/>
    <w:rsid w:val="00124394"/>
    <w:rsid w:val="001245CF"/>
    <w:rsid w:val="00125220"/>
    <w:rsid w:val="00125271"/>
    <w:rsid w:val="0012650D"/>
    <w:rsid w:val="00126BF5"/>
    <w:rsid w:val="0013011D"/>
    <w:rsid w:val="00131C79"/>
    <w:rsid w:val="001322F6"/>
    <w:rsid w:val="00133BBF"/>
    <w:rsid w:val="00136701"/>
    <w:rsid w:val="00136938"/>
    <w:rsid w:val="00136BC1"/>
    <w:rsid w:val="00136DD0"/>
    <w:rsid w:val="00136FA8"/>
    <w:rsid w:val="00137DA5"/>
    <w:rsid w:val="00140992"/>
    <w:rsid w:val="0014132E"/>
    <w:rsid w:val="001429BF"/>
    <w:rsid w:val="00142EF3"/>
    <w:rsid w:val="00142F95"/>
    <w:rsid w:val="0014378D"/>
    <w:rsid w:val="001437DB"/>
    <w:rsid w:val="00143A58"/>
    <w:rsid w:val="00144004"/>
    <w:rsid w:val="001445B7"/>
    <w:rsid w:val="00146432"/>
    <w:rsid w:val="00146F28"/>
    <w:rsid w:val="0014744B"/>
    <w:rsid w:val="00147558"/>
    <w:rsid w:val="001478B6"/>
    <w:rsid w:val="0014797C"/>
    <w:rsid w:val="00150663"/>
    <w:rsid w:val="00150697"/>
    <w:rsid w:val="00150F46"/>
    <w:rsid w:val="0015130C"/>
    <w:rsid w:val="00152B8F"/>
    <w:rsid w:val="0015486A"/>
    <w:rsid w:val="00160084"/>
    <w:rsid w:val="00160141"/>
    <w:rsid w:val="00161FF2"/>
    <w:rsid w:val="00162209"/>
    <w:rsid w:val="001636BB"/>
    <w:rsid w:val="00165599"/>
    <w:rsid w:val="0016624D"/>
    <w:rsid w:val="0016670D"/>
    <w:rsid w:val="00167BD3"/>
    <w:rsid w:val="00167EFA"/>
    <w:rsid w:val="001700BB"/>
    <w:rsid w:val="00170348"/>
    <w:rsid w:val="00170D90"/>
    <w:rsid w:val="00170E73"/>
    <w:rsid w:val="00171242"/>
    <w:rsid w:val="00171D55"/>
    <w:rsid w:val="001727D1"/>
    <w:rsid w:val="00173680"/>
    <w:rsid w:val="0017409F"/>
    <w:rsid w:val="00174607"/>
    <w:rsid w:val="001748BC"/>
    <w:rsid w:val="00174D69"/>
    <w:rsid w:val="001771AC"/>
    <w:rsid w:val="0018209B"/>
    <w:rsid w:val="001827E3"/>
    <w:rsid w:val="00182BC0"/>
    <w:rsid w:val="00182C28"/>
    <w:rsid w:val="0018397F"/>
    <w:rsid w:val="00183F3B"/>
    <w:rsid w:val="00184641"/>
    <w:rsid w:val="00184741"/>
    <w:rsid w:val="00184902"/>
    <w:rsid w:val="001859CD"/>
    <w:rsid w:val="00185A85"/>
    <w:rsid w:val="0018655C"/>
    <w:rsid w:val="00186A58"/>
    <w:rsid w:val="00186BFA"/>
    <w:rsid w:val="00186CD6"/>
    <w:rsid w:val="001872AA"/>
    <w:rsid w:val="001875A9"/>
    <w:rsid w:val="001876F5"/>
    <w:rsid w:val="00187A36"/>
    <w:rsid w:val="001901BA"/>
    <w:rsid w:val="001924EF"/>
    <w:rsid w:val="00192858"/>
    <w:rsid w:val="0019406E"/>
    <w:rsid w:val="00194B14"/>
    <w:rsid w:val="001956E4"/>
    <w:rsid w:val="00196B06"/>
    <w:rsid w:val="0019756B"/>
    <w:rsid w:val="001A0E3E"/>
    <w:rsid w:val="001A159C"/>
    <w:rsid w:val="001A23C2"/>
    <w:rsid w:val="001A2803"/>
    <w:rsid w:val="001A31FB"/>
    <w:rsid w:val="001A3AFC"/>
    <w:rsid w:val="001A4B0A"/>
    <w:rsid w:val="001A5C8D"/>
    <w:rsid w:val="001A5EB7"/>
    <w:rsid w:val="001A5F0B"/>
    <w:rsid w:val="001A6C5F"/>
    <w:rsid w:val="001A6C71"/>
    <w:rsid w:val="001A7698"/>
    <w:rsid w:val="001A7C56"/>
    <w:rsid w:val="001B0125"/>
    <w:rsid w:val="001B0B84"/>
    <w:rsid w:val="001B0CEC"/>
    <w:rsid w:val="001B10F0"/>
    <w:rsid w:val="001B2766"/>
    <w:rsid w:val="001B2BDA"/>
    <w:rsid w:val="001B3F38"/>
    <w:rsid w:val="001B3F77"/>
    <w:rsid w:val="001B4650"/>
    <w:rsid w:val="001B54CA"/>
    <w:rsid w:val="001B5F9E"/>
    <w:rsid w:val="001C045F"/>
    <w:rsid w:val="001C10E6"/>
    <w:rsid w:val="001C1871"/>
    <w:rsid w:val="001C1C5F"/>
    <w:rsid w:val="001C252D"/>
    <w:rsid w:val="001C4078"/>
    <w:rsid w:val="001C4E72"/>
    <w:rsid w:val="001C541D"/>
    <w:rsid w:val="001C5B20"/>
    <w:rsid w:val="001C5DA5"/>
    <w:rsid w:val="001C5EEC"/>
    <w:rsid w:val="001D050C"/>
    <w:rsid w:val="001D0E0A"/>
    <w:rsid w:val="001D23CD"/>
    <w:rsid w:val="001D2B7A"/>
    <w:rsid w:val="001D2F80"/>
    <w:rsid w:val="001D385B"/>
    <w:rsid w:val="001D3A90"/>
    <w:rsid w:val="001D3FB2"/>
    <w:rsid w:val="001D43D5"/>
    <w:rsid w:val="001D4A21"/>
    <w:rsid w:val="001D4EB1"/>
    <w:rsid w:val="001D5AF9"/>
    <w:rsid w:val="001D5DFF"/>
    <w:rsid w:val="001D61F1"/>
    <w:rsid w:val="001D6969"/>
    <w:rsid w:val="001D6F9A"/>
    <w:rsid w:val="001D7E05"/>
    <w:rsid w:val="001E0809"/>
    <w:rsid w:val="001E09CC"/>
    <w:rsid w:val="001E0F28"/>
    <w:rsid w:val="001E2680"/>
    <w:rsid w:val="001E2AFE"/>
    <w:rsid w:val="001E3179"/>
    <w:rsid w:val="001E47C5"/>
    <w:rsid w:val="001E5A33"/>
    <w:rsid w:val="001E5B2A"/>
    <w:rsid w:val="001E6341"/>
    <w:rsid w:val="001E6440"/>
    <w:rsid w:val="001E77A4"/>
    <w:rsid w:val="001F0169"/>
    <w:rsid w:val="001F042B"/>
    <w:rsid w:val="001F0AC6"/>
    <w:rsid w:val="001F0CAC"/>
    <w:rsid w:val="001F1BD6"/>
    <w:rsid w:val="001F2671"/>
    <w:rsid w:val="001F291D"/>
    <w:rsid w:val="001F299C"/>
    <w:rsid w:val="001F2B9A"/>
    <w:rsid w:val="001F34F4"/>
    <w:rsid w:val="001F3722"/>
    <w:rsid w:val="001F38E9"/>
    <w:rsid w:val="001F6021"/>
    <w:rsid w:val="001F63E9"/>
    <w:rsid w:val="001F7F9B"/>
    <w:rsid w:val="0020194D"/>
    <w:rsid w:val="002029CB"/>
    <w:rsid w:val="00202EC6"/>
    <w:rsid w:val="002034E2"/>
    <w:rsid w:val="00203851"/>
    <w:rsid w:val="00204285"/>
    <w:rsid w:val="00204C78"/>
    <w:rsid w:val="00206787"/>
    <w:rsid w:val="00206A40"/>
    <w:rsid w:val="00206E7C"/>
    <w:rsid w:val="00207105"/>
    <w:rsid w:val="0021071A"/>
    <w:rsid w:val="002109A9"/>
    <w:rsid w:val="002123A5"/>
    <w:rsid w:val="00212619"/>
    <w:rsid w:val="00212D7A"/>
    <w:rsid w:val="00214340"/>
    <w:rsid w:val="002143C6"/>
    <w:rsid w:val="0021483B"/>
    <w:rsid w:val="00214921"/>
    <w:rsid w:val="00214A68"/>
    <w:rsid w:val="00215914"/>
    <w:rsid w:val="00215AA0"/>
    <w:rsid w:val="00215AE9"/>
    <w:rsid w:val="00215D6D"/>
    <w:rsid w:val="00215F20"/>
    <w:rsid w:val="00215FEA"/>
    <w:rsid w:val="0022084E"/>
    <w:rsid w:val="00220FA2"/>
    <w:rsid w:val="002226D2"/>
    <w:rsid w:val="00223063"/>
    <w:rsid w:val="00223B89"/>
    <w:rsid w:val="002249D2"/>
    <w:rsid w:val="00224CB9"/>
    <w:rsid w:val="00224F99"/>
    <w:rsid w:val="002251D7"/>
    <w:rsid w:val="00225D70"/>
    <w:rsid w:val="00227287"/>
    <w:rsid w:val="00227601"/>
    <w:rsid w:val="00227A1D"/>
    <w:rsid w:val="00227B71"/>
    <w:rsid w:val="00227FB6"/>
    <w:rsid w:val="0023046F"/>
    <w:rsid w:val="002331D4"/>
    <w:rsid w:val="002332A0"/>
    <w:rsid w:val="00233546"/>
    <w:rsid w:val="002338DC"/>
    <w:rsid w:val="00234189"/>
    <w:rsid w:val="002347EA"/>
    <w:rsid w:val="00234851"/>
    <w:rsid w:val="00235A74"/>
    <w:rsid w:val="002360FA"/>
    <w:rsid w:val="002362B6"/>
    <w:rsid w:val="002377EE"/>
    <w:rsid w:val="00237890"/>
    <w:rsid w:val="0024075F"/>
    <w:rsid w:val="002408F6"/>
    <w:rsid w:val="00241FA7"/>
    <w:rsid w:val="00242FC3"/>
    <w:rsid w:val="00244522"/>
    <w:rsid w:val="00244F72"/>
    <w:rsid w:val="00245FC8"/>
    <w:rsid w:val="00246473"/>
    <w:rsid w:val="002464B9"/>
    <w:rsid w:val="002470A0"/>
    <w:rsid w:val="00247A66"/>
    <w:rsid w:val="00250645"/>
    <w:rsid w:val="00250A72"/>
    <w:rsid w:val="00250B9A"/>
    <w:rsid w:val="00250D76"/>
    <w:rsid w:val="0025125F"/>
    <w:rsid w:val="00251D00"/>
    <w:rsid w:val="002529C3"/>
    <w:rsid w:val="00253A2C"/>
    <w:rsid w:val="00253B9B"/>
    <w:rsid w:val="00254804"/>
    <w:rsid w:val="00254AA8"/>
    <w:rsid w:val="0025520E"/>
    <w:rsid w:val="00256940"/>
    <w:rsid w:val="0026081A"/>
    <w:rsid w:val="002616C6"/>
    <w:rsid w:val="0026248E"/>
    <w:rsid w:val="002626AA"/>
    <w:rsid w:val="002628E2"/>
    <w:rsid w:val="002630FD"/>
    <w:rsid w:val="002642CC"/>
    <w:rsid w:val="00265423"/>
    <w:rsid w:val="00266360"/>
    <w:rsid w:val="00266FD6"/>
    <w:rsid w:val="00267C12"/>
    <w:rsid w:val="00270508"/>
    <w:rsid w:val="0027095E"/>
    <w:rsid w:val="00270ED9"/>
    <w:rsid w:val="002712C2"/>
    <w:rsid w:val="0027233F"/>
    <w:rsid w:val="00272C2C"/>
    <w:rsid w:val="00273971"/>
    <w:rsid w:val="00273EDF"/>
    <w:rsid w:val="00273FF0"/>
    <w:rsid w:val="002741E8"/>
    <w:rsid w:val="00275FCC"/>
    <w:rsid w:val="002761C1"/>
    <w:rsid w:val="0027660F"/>
    <w:rsid w:val="00277A6E"/>
    <w:rsid w:val="00281288"/>
    <w:rsid w:val="00281806"/>
    <w:rsid w:val="00282182"/>
    <w:rsid w:val="00282935"/>
    <w:rsid w:val="00282AE5"/>
    <w:rsid w:val="00283191"/>
    <w:rsid w:val="00283FE2"/>
    <w:rsid w:val="00284717"/>
    <w:rsid w:val="00285190"/>
    <w:rsid w:val="0028650D"/>
    <w:rsid w:val="002866FC"/>
    <w:rsid w:val="00287A46"/>
    <w:rsid w:val="00290727"/>
    <w:rsid w:val="002912CA"/>
    <w:rsid w:val="002918E9"/>
    <w:rsid w:val="002928DD"/>
    <w:rsid w:val="00292B19"/>
    <w:rsid w:val="00292E90"/>
    <w:rsid w:val="00292F8A"/>
    <w:rsid w:val="002944FE"/>
    <w:rsid w:val="00294571"/>
    <w:rsid w:val="00295904"/>
    <w:rsid w:val="00297172"/>
    <w:rsid w:val="00297BE7"/>
    <w:rsid w:val="002A0DF9"/>
    <w:rsid w:val="002A19EB"/>
    <w:rsid w:val="002A1D5C"/>
    <w:rsid w:val="002A22E4"/>
    <w:rsid w:val="002A2FDE"/>
    <w:rsid w:val="002A38EA"/>
    <w:rsid w:val="002A3C58"/>
    <w:rsid w:val="002A4A77"/>
    <w:rsid w:val="002A4F62"/>
    <w:rsid w:val="002A592A"/>
    <w:rsid w:val="002A6061"/>
    <w:rsid w:val="002A6B91"/>
    <w:rsid w:val="002B0A9B"/>
    <w:rsid w:val="002B119D"/>
    <w:rsid w:val="002B1586"/>
    <w:rsid w:val="002B1848"/>
    <w:rsid w:val="002B18D3"/>
    <w:rsid w:val="002B20CD"/>
    <w:rsid w:val="002B2853"/>
    <w:rsid w:val="002B3562"/>
    <w:rsid w:val="002B3A4D"/>
    <w:rsid w:val="002B3ED3"/>
    <w:rsid w:val="002B4109"/>
    <w:rsid w:val="002B57D0"/>
    <w:rsid w:val="002B57E4"/>
    <w:rsid w:val="002B5BB8"/>
    <w:rsid w:val="002B78F2"/>
    <w:rsid w:val="002C05B8"/>
    <w:rsid w:val="002C05D2"/>
    <w:rsid w:val="002C1200"/>
    <w:rsid w:val="002C2DC9"/>
    <w:rsid w:val="002C36A6"/>
    <w:rsid w:val="002C3DB5"/>
    <w:rsid w:val="002C4151"/>
    <w:rsid w:val="002C4534"/>
    <w:rsid w:val="002C46A8"/>
    <w:rsid w:val="002C4FE5"/>
    <w:rsid w:val="002C5941"/>
    <w:rsid w:val="002C7BE9"/>
    <w:rsid w:val="002D0D12"/>
    <w:rsid w:val="002D1087"/>
    <w:rsid w:val="002D1141"/>
    <w:rsid w:val="002D123F"/>
    <w:rsid w:val="002D16C6"/>
    <w:rsid w:val="002D22B0"/>
    <w:rsid w:val="002D28F3"/>
    <w:rsid w:val="002D2E26"/>
    <w:rsid w:val="002D444F"/>
    <w:rsid w:val="002D5860"/>
    <w:rsid w:val="002D5A40"/>
    <w:rsid w:val="002D5F8B"/>
    <w:rsid w:val="002D6179"/>
    <w:rsid w:val="002D6657"/>
    <w:rsid w:val="002D76F9"/>
    <w:rsid w:val="002E0660"/>
    <w:rsid w:val="002E2670"/>
    <w:rsid w:val="002E2ED8"/>
    <w:rsid w:val="002E3C4D"/>
    <w:rsid w:val="002E4668"/>
    <w:rsid w:val="002E4BA1"/>
    <w:rsid w:val="002E4C0E"/>
    <w:rsid w:val="002E4E9F"/>
    <w:rsid w:val="002E6623"/>
    <w:rsid w:val="002E6D7A"/>
    <w:rsid w:val="002E6DC4"/>
    <w:rsid w:val="002E6DD9"/>
    <w:rsid w:val="002E769E"/>
    <w:rsid w:val="002E77FB"/>
    <w:rsid w:val="002F0F2A"/>
    <w:rsid w:val="002F11DC"/>
    <w:rsid w:val="002F1F98"/>
    <w:rsid w:val="002F2ABD"/>
    <w:rsid w:val="002F2C40"/>
    <w:rsid w:val="002F2E10"/>
    <w:rsid w:val="002F32CE"/>
    <w:rsid w:val="002F392E"/>
    <w:rsid w:val="002F4918"/>
    <w:rsid w:val="002F5738"/>
    <w:rsid w:val="002F59AA"/>
    <w:rsid w:val="002F6127"/>
    <w:rsid w:val="002F7902"/>
    <w:rsid w:val="00300555"/>
    <w:rsid w:val="00300FEB"/>
    <w:rsid w:val="00301FC5"/>
    <w:rsid w:val="0030213E"/>
    <w:rsid w:val="00303005"/>
    <w:rsid w:val="0030307F"/>
    <w:rsid w:val="00303728"/>
    <w:rsid w:val="003037A2"/>
    <w:rsid w:val="003039AB"/>
    <w:rsid w:val="0030432D"/>
    <w:rsid w:val="00304EAB"/>
    <w:rsid w:val="00304F11"/>
    <w:rsid w:val="00305406"/>
    <w:rsid w:val="00306175"/>
    <w:rsid w:val="00306623"/>
    <w:rsid w:val="00306AF3"/>
    <w:rsid w:val="00306BC5"/>
    <w:rsid w:val="00307147"/>
    <w:rsid w:val="003071AD"/>
    <w:rsid w:val="00307EC9"/>
    <w:rsid w:val="0031069E"/>
    <w:rsid w:val="00310ABE"/>
    <w:rsid w:val="0031109D"/>
    <w:rsid w:val="00311FC5"/>
    <w:rsid w:val="00312894"/>
    <w:rsid w:val="00312D16"/>
    <w:rsid w:val="00312F1D"/>
    <w:rsid w:val="00313268"/>
    <w:rsid w:val="0031395B"/>
    <w:rsid w:val="00314B97"/>
    <w:rsid w:val="003152D3"/>
    <w:rsid w:val="003158FB"/>
    <w:rsid w:val="00315B31"/>
    <w:rsid w:val="003174A0"/>
    <w:rsid w:val="00317BD5"/>
    <w:rsid w:val="00317CFC"/>
    <w:rsid w:val="00317D24"/>
    <w:rsid w:val="00317E5B"/>
    <w:rsid w:val="003211C4"/>
    <w:rsid w:val="0032197D"/>
    <w:rsid w:val="0032209A"/>
    <w:rsid w:val="003224C3"/>
    <w:rsid w:val="00322943"/>
    <w:rsid w:val="00322F4A"/>
    <w:rsid w:val="00323C7B"/>
    <w:rsid w:val="0032563F"/>
    <w:rsid w:val="0032579B"/>
    <w:rsid w:val="00326038"/>
    <w:rsid w:val="00326DA4"/>
    <w:rsid w:val="003273DA"/>
    <w:rsid w:val="00330A49"/>
    <w:rsid w:val="0033115C"/>
    <w:rsid w:val="00331531"/>
    <w:rsid w:val="003316E9"/>
    <w:rsid w:val="00332127"/>
    <w:rsid w:val="00332556"/>
    <w:rsid w:val="00332BE2"/>
    <w:rsid w:val="0033311E"/>
    <w:rsid w:val="003345FF"/>
    <w:rsid w:val="003351B3"/>
    <w:rsid w:val="00335356"/>
    <w:rsid w:val="00340497"/>
    <w:rsid w:val="003405C5"/>
    <w:rsid w:val="003427E3"/>
    <w:rsid w:val="003453FB"/>
    <w:rsid w:val="00345C48"/>
    <w:rsid w:val="003462FD"/>
    <w:rsid w:val="003472AD"/>
    <w:rsid w:val="00347423"/>
    <w:rsid w:val="0034763C"/>
    <w:rsid w:val="003477B0"/>
    <w:rsid w:val="00350398"/>
    <w:rsid w:val="00351966"/>
    <w:rsid w:val="00352FAD"/>
    <w:rsid w:val="003530C1"/>
    <w:rsid w:val="003536D3"/>
    <w:rsid w:val="0035447C"/>
    <w:rsid w:val="003550D0"/>
    <w:rsid w:val="003557C0"/>
    <w:rsid w:val="00356B68"/>
    <w:rsid w:val="00357346"/>
    <w:rsid w:val="003574E3"/>
    <w:rsid w:val="00357C34"/>
    <w:rsid w:val="00357F5E"/>
    <w:rsid w:val="00360E5F"/>
    <w:rsid w:val="00360F19"/>
    <w:rsid w:val="00361105"/>
    <w:rsid w:val="003615DF"/>
    <w:rsid w:val="00362185"/>
    <w:rsid w:val="00362562"/>
    <w:rsid w:val="00362BE3"/>
    <w:rsid w:val="00362D99"/>
    <w:rsid w:val="003632A3"/>
    <w:rsid w:val="00363C44"/>
    <w:rsid w:val="003640A1"/>
    <w:rsid w:val="00364D81"/>
    <w:rsid w:val="00365014"/>
    <w:rsid w:val="00365134"/>
    <w:rsid w:val="00365549"/>
    <w:rsid w:val="00365759"/>
    <w:rsid w:val="003659CE"/>
    <w:rsid w:val="00366023"/>
    <w:rsid w:val="00366062"/>
    <w:rsid w:val="00366430"/>
    <w:rsid w:val="0036709D"/>
    <w:rsid w:val="00370454"/>
    <w:rsid w:val="00370C51"/>
    <w:rsid w:val="00370DA3"/>
    <w:rsid w:val="0037189A"/>
    <w:rsid w:val="00372D86"/>
    <w:rsid w:val="00374113"/>
    <w:rsid w:val="00375504"/>
    <w:rsid w:val="0037605F"/>
    <w:rsid w:val="00376486"/>
    <w:rsid w:val="00376F07"/>
    <w:rsid w:val="00377242"/>
    <w:rsid w:val="00377C8C"/>
    <w:rsid w:val="00380F8B"/>
    <w:rsid w:val="0038108D"/>
    <w:rsid w:val="0038155D"/>
    <w:rsid w:val="00382226"/>
    <w:rsid w:val="003826D4"/>
    <w:rsid w:val="00382777"/>
    <w:rsid w:val="003828EB"/>
    <w:rsid w:val="00382992"/>
    <w:rsid w:val="00383136"/>
    <w:rsid w:val="00383565"/>
    <w:rsid w:val="0038430C"/>
    <w:rsid w:val="003853FF"/>
    <w:rsid w:val="0038599F"/>
    <w:rsid w:val="00386421"/>
    <w:rsid w:val="00386646"/>
    <w:rsid w:val="00387284"/>
    <w:rsid w:val="00390270"/>
    <w:rsid w:val="00393123"/>
    <w:rsid w:val="003937C0"/>
    <w:rsid w:val="003941E5"/>
    <w:rsid w:val="003947ED"/>
    <w:rsid w:val="00394BAE"/>
    <w:rsid w:val="00395676"/>
    <w:rsid w:val="00395F67"/>
    <w:rsid w:val="00396001"/>
    <w:rsid w:val="00397BFA"/>
    <w:rsid w:val="0039BFCE"/>
    <w:rsid w:val="003A0D5C"/>
    <w:rsid w:val="003A141E"/>
    <w:rsid w:val="003A1C2C"/>
    <w:rsid w:val="003A2B8E"/>
    <w:rsid w:val="003A321E"/>
    <w:rsid w:val="003A32B2"/>
    <w:rsid w:val="003A3351"/>
    <w:rsid w:val="003A44B1"/>
    <w:rsid w:val="003A47AF"/>
    <w:rsid w:val="003A4A2B"/>
    <w:rsid w:val="003A4AF0"/>
    <w:rsid w:val="003A5BFA"/>
    <w:rsid w:val="003A6106"/>
    <w:rsid w:val="003A6C31"/>
    <w:rsid w:val="003A731A"/>
    <w:rsid w:val="003B0055"/>
    <w:rsid w:val="003B0481"/>
    <w:rsid w:val="003B1F3B"/>
    <w:rsid w:val="003B36B8"/>
    <w:rsid w:val="003B3CC2"/>
    <w:rsid w:val="003B438C"/>
    <w:rsid w:val="003B55C9"/>
    <w:rsid w:val="003B62E3"/>
    <w:rsid w:val="003B6370"/>
    <w:rsid w:val="003B7374"/>
    <w:rsid w:val="003B74D7"/>
    <w:rsid w:val="003B792C"/>
    <w:rsid w:val="003C02F1"/>
    <w:rsid w:val="003C07AD"/>
    <w:rsid w:val="003C11C5"/>
    <w:rsid w:val="003C32D8"/>
    <w:rsid w:val="003C358D"/>
    <w:rsid w:val="003C4E71"/>
    <w:rsid w:val="003C5249"/>
    <w:rsid w:val="003C6246"/>
    <w:rsid w:val="003C6516"/>
    <w:rsid w:val="003C6976"/>
    <w:rsid w:val="003C6EBE"/>
    <w:rsid w:val="003C7F3C"/>
    <w:rsid w:val="003D024A"/>
    <w:rsid w:val="003D0459"/>
    <w:rsid w:val="003D0685"/>
    <w:rsid w:val="003D0F47"/>
    <w:rsid w:val="003D1573"/>
    <w:rsid w:val="003D1ED5"/>
    <w:rsid w:val="003D5931"/>
    <w:rsid w:val="003D5C33"/>
    <w:rsid w:val="003D5CAD"/>
    <w:rsid w:val="003D5D88"/>
    <w:rsid w:val="003D62CD"/>
    <w:rsid w:val="003D657F"/>
    <w:rsid w:val="003D6905"/>
    <w:rsid w:val="003E001B"/>
    <w:rsid w:val="003E05B6"/>
    <w:rsid w:val="003E0CDE"/>
    <w:rsid w:val="003E0D58"/>
    <w:rsid w:val="003E1C68"/>
    <w:rsid w:val="003E1D97"/>
    <w:rsid w:val="003E25F6"/>
    <w:rsid w:val="003E295D"/>
    <w:rsid w:val="003E337C"/>
    <w:rsid w:val="003E3460"/>
    <w:rsid w:val="003E38A6"/>
    <w:rsid w:val="003E4078"/>
    <w:rsid w:val="003E6A7D"/>
    <w:rsid w:val="003E75B3"/>
    <w:rsid w:val="003E7800"/>
    <w:rsid w:val="003E7F2E"/>
    <w:rsid w:val="003F002F"/>
    <w:rsid w:val="003F0266"/>
    <w:rsid w:val="003F09F9"/>
    <w:rsid w:val="003F2382"/>
    <w:rsid w:val="003F28DC"/>
    <w:rsid w:val="003F2CCE"/>
    <w:rsid w:val="003F3207"/>
    <w:rsid w:val="003F39E5"/>
    <w:rsid w:val="003F3A7D"/>
    <w:rsid w:val="003F4095"/>
    <w:rsid w:val="003F4193"/>
    <w:rsid w:val="003F4997"/>
    <w:rsid w:val="003F522F"/>
    <w:rsid w:val="003F720D"/>
    <w:rsid w:val="003F7317"/>
    <w:rsid w:val="003F77EF"/>
    <w:rsid w:val="00400095"/>
    <w:rsid w:val="00400452"/>
    <w:rsid w:val="0040070D"/>
    <w:rsid w:val="00401778"/>
    <w:rsid w:val="004027A9"/>
    <w:rsid w:val="0040362A"/>
    <w:rsid w:val="00405BF1"/>
    <w:rsid w:val="0040656B"/>
    <w:rsid w:val="00407866"/>
    <w:rsid w:val="00410E0F"/>
    <w:rsid w:val="00411189"/>
    <w:rsid w:val="0041153F"/>
    <w:rsid w:val="004125FA"/>
    <w:rsid w:val="00412747"/>
    <w:rsid w:val="00412CE2"/>
    <w:rsid w:val="00413323"/>
    <w:rsid w:val="00413ABD"/>
    <w:rsid w:val="004141ED"/>
    <w:rsid w:val="00414AD7"/>
    <w:rsid w:val="004156ED"/>
    <w:rsid w:val="0041664E"/>
    <w:rsid w:val="00416784"/>
    <w:rsid w:val="0041796F"/>
    <w:rsid w:val="00417A05"/>
    <w:rsid w:val="004201D3"/>
    <w:rsid w:val="0042029C"/>
    <w:rsid w:val="00422756"/>
    <w:rsid w:val="004228B3"/>
    <w:rsid w:val="00422FFF"/>
    <w:rsid w:val="00423483"/>
    <w:rsid w:val="004235FB"/>
    <w:rsid w:val="0042436C"/>
    <w:rsid w:val="00424708"/>
    <w:rsid w:val="00424ADA"/>
    <w:rsid w:val="00424E5E"/>
    <w:rsid w:val="004257EE"/>
    <w:rsid w:val="00425BAC"/>
    <w:rsid w:val="00426243"/>
    <w:rsid w:val="00426C3E"/>
    <w:rsid w:val="004272AE"/>
    <w:rsid w:val="004278DB"/>
    <w:rsid w:val="00427B07"/>
    <w:rsid w:val="00430A57"/>
    <w:rsid w:val="00430B00"/>
    <w:rsid w:val="00430B60"/>
    <w:rsid w:val="00432E79"/>
    <w:rsid w:val="00432ECD"/>
    <w:rsid w:val="004336C6"/>
    <w:rsid w:val="00434389"/>
    <w:rsid w:val="00434B3B"/>
    <w:rsid w:val="004352DD"/>
    <w:rsid w:val="0043576B"/>
    <w:rsid w:val="00435A02"/>
    <w:rsid w:val="004369EA"/>
    <w:rsid w:val="0043783B"/>
    <w:rsid w:val="0043C25F"/>
    <w:rsid w:val="004409B9"/>
    <w:rsid w:val="00440B38"/>
    <w:rsid w:val="00440BF1"/>
    <w:rsid w:val="0044116D"/>
    <w:rsid w:val="004414BE"/>
    <w:rsid w:val="00441B0F"/>
    <w:rsid w:val="00441F7D"/>
    <w:rsid w:val="00443D73"/>
    <w:rsid w:val="00443DCD"/>
    <w:rsid w:val="00443EF5"/>
    <w:rsid w:val="004440CE"/>
    <w:rsid w:val="00444E5B"/>
    <w:rsid w:val="004457B4"/>
    <w:rsid w:val="00445B16"/>
    <w:rsid w:val="00446455"/>
    <w:rsid w:val="00447482"/>
    <w:rsid w:val="00447CB5"/>
    <w:rsid w:val="00450DDB"/>
    <w:rsid w:val="0045400C"/>
    <w:rsid w:val="004544BA"/>
    <w:rsid w:val="004553BC"/>
    <w:rsid w:val="004555BF"/>
    <w:rsid w:val="004557FF"/>
    <w:rsid w:val="00455C4E"/>
    <w:rsid w:val="00456A13"/>
    <w:rsid w:val="004613F8"/>
    <w:rsid w:val="0046188F"/>
    <w:rsid w:val="00461A39"/>
    <w:rsid w:val="00462636"/>
    <w:rsid w:val="00462B9E"/>
    <w:rsid w:val="00463690"/>
    <w:rsid w:val="004645CA"/>
    <w:rsid w:val="00464FDD"/>
    <w:rsid w:val="00465174"/>
    <w:rsid w:val="004653DC"/>
    <w:rsid w:val="00465538"/>
    <w:rsid w:val="0046585B"/>
    <w:rsid w:val="004666AD"/>
    <w:rsid w:val="00466EAF"/>
    <w:rsid w:val="00467282"/>
    <w:rsid w:val="004679B5"/>
    <w:rsid w:val="00470E9D"/>
    <w:rsid w:val="00471641"/>
    <w:rsid w:val="004725D2"/>
    <w:rsid w:val="004732D8"/>
    <w:rsid w:val="004737F9"/>
    <w:rsid w:val="004738E5"/>
    <w:rsid w:val="00473E58"/>
    <w:rsid w:val="00473FED"/>
    <w:rsid w:val="00474063"/>
    <w:rsid w:val="004750CA"/>
    <w:rsid w:val="00475470"/>
    <w:rsid w:val="00475FA6"/>
    <w:rsid w:val="00476090"/>
    <w:rsid w:val="0047652E"/>
    <w:rsid w:val="00476E34"/>
    <w:rsid w:val="00477C54"/>
    <w:rsid w:val="00477D34"/>
    <w:rsid w:val="004801EF"/>
    <w:rsid w:val="004805CB"/>
    <w:rsid w:val="00480BCA"/>
    <w:rsid w:val="00481222"/>
    <w:rsid w:val="004816C7"/>
    <w:rsid w:val="00483897"/>
    <w:rsid w:val="00483C11"/>
    <w:rsid w:val="00483CB7"/>
    <w:rsid w:val="004842BE"/>
    <w:rsid w:val="00484A9C"/>
    <w:rsid w:val="004855D7"/>
    <w:rsid w:val="0048604E"/>
    <w:rsid w:val="004866DB"/>
    <w:rsid w:val="004877DF"/>
    <w:rsid w:val="00487B9D"/>
    <w:rsid w:val="00487F1D"/>
    <w:rsid w:val="004906FD"/>
    <w:rsid w:val="00490B71"/>
    <w:rsid w:val="00492010"/>
    <w:rsid w:val="004944FE"/>
    <w:rsid w:val="004946C8"/>
    <w:rsid w:val="00494CF3"/>
    <w:rsid w:val="00494DC5"/>
    <w:rsid w:val="00494E67"/>
    <w:rsid w:val="004954C9"/>
    <w:rsid w:val="004960E8"/>
    <w:rsid w:val="00497206"/>
    <w:rsid w:val="0049730A"/>
    <w:rsid w:val="004A1564"/>
    <w:rsid w:val="004A1AF9"/>
    <w:rsid w:val="004A1EA4"/>
    <w:rsid w:val="004A263A"/>
    <w:rsid w:val="004A36E9"/>
    <w:rsid w:val="004A3CB8"/>
    <w:rsid w:val="004A40FE"/>
    <w:rsid w:val="004A4FA2"/>
    <w:rsid w:val="004A5AAB"/>
    <w:rsid w:val="004A62DD"/>
    <w:rsid w:val="004A6884"/>
    <w:rsid w:val="004A6E15"/>
    <w:rsid w:val="004A7ECD"/>
    <w:rsid w:val="004B27B8"/>
    <w:rsid w:val="004B2C35"/>
    <w:rsid w:val="004B2DF4"/>
    <w:rsid w:val="004B36AD"/>
    <w:rsid w:val="004B3DB7"/>
    <w:rsid w:val="004B4C4F"/>
    <w:rsid w:val="004B7A97"/>
    <w:rsid w:val="004B7E95"/>
    <w:rsid w:val="004C052D"/>
    <w:rsid w:val="004C05A1"/>
    <w:rsid w:val="004C0832"/>
    <w:rsid w:val="004C1FE6"/>
    <w:rsid w:val="004C2663"/>
    <w:rsid w:val="004C30D6"/>
    <w:rsid w:val="004C3185"/>
    <w:rsid w:val="004C380C"/>
    <w:rsid w:val="004C46A3"/>
    <w:rsid w:val="004C4D40"/>
    <w:rsid w:val="004C5174"/>
    <w:rsid w:val="004C5FB8"/>
    <w:rsid w:val="004C6318"/>
    <w:rsid w:val="004C6F02"/>
    <w:rsid w:val="004C7335"/>
    <w:rsid w:val="004C7617"/>
    <w:rsid w:val="004D0C0C"/>
    <w:rsid w:val="004D0FB2"/>
    <w:rsid w:val="004D1205"/>
    <w:rsid w:val="004D12D6"/>
    <w:rsid w:val="004D1310"/>
    <w:rsid w:val="004D2832"/>
    <w:rsid w:val="004D2AD2"/>
    <w:rsid w:val="004D3BD1"/>
    <w:rsid w:val="004D4A11"/>
    <w:rsid w:val="004D52E5"/>
    <w:rsid w:val="004D5626"/>
    <w:rsid w:val="004D6347"/>
    <w:rsid w:val="004D73D6"/>
    <w:rsid w:val="004E0360"/>
    <w:rsid w:val="004E0584"/>
    <w:rsid w:val="004E095E"/>
    <w:rsid w:val="004E1EC9"/>
    <w:rsid w:val="004E1FE0"/>
    <w:rsid w:val="004E2263"/>
    <w:rsid w:val="004E282F"/>
    <w:rsid w:val="004E2932"/>
    <w:rsid w:val="004E2C16"/>
    <w:rsid w:val="004E2DA2"/>
    <w:rsid w:val="004E3AE5"/>
    <w:rsid w:val="004E3EFD"/>
    <w:rsid w:val="004E4039"/>
    <w:rsid w:val="004E4074"/>
    <w:rsid w:val="004E42ED"/>
    <w:rsid w:val="004E4EE6"/>
    <w:rsid w:val="004E5389"/>
    <w:rsid w:val="004E66B5"/>
    <w:rsid w:val="004F0509"/>
    <w:rsid w:val="004F0A5B"/>
    <w:rsid w:val="004F16A7"/>
    <w:rsid w:val="004F1B41"/>
    <w:rsid w:val="004F1C09"/>
    <w:rsid w:val="004F25AA"/>
    <w:rsid w:val="004F2FDA"/>
    <w:rsid w:val="004F304B"/>
    <w:rsid w:val="004F348F"/>
    <w:rsid w:val="004F35D6"/>
    <w:rsid w:val="004F36AE"/>
    <w:rsid w:val="004F4224"/>
    <w:rsid w:val="004F4330"/>
    <w:rsid w:val="004F473C"/>
    <w:rsid w:val="004F4814"/>
    <w:rsid w:val="004F547E"/>
    <w:rsid w:val="004F5704"/>
    <w:rsid w:val="004F5E8F"/>
    <w:rsid w:val="004F6522"/>
    <w:rsid w:val="004F72A5"/>
    <w:rsid w:val="004F7879"/>
    <w:rsid w:val="004F7BAD"/>
    <w:rsid w:val="0050063C"/>
    <w:rsid w:val="0050099A"/>
    <w:rsid w:val="0050173C"/>
    <w:rsid w:val="0050184A"/>
    <w:rsid w:val="00501DE8"/>
    <w:rsid w:val="005033B4"/>
    <w:rsid w:val="00503579"/>
    <w:rsid w:val="00503D9F"/>
    <w:rsid w:val="00503E81"/>
    <w:rsid w:val="0050532B"/>
    <w:rsid w:val="00505333"/>
    <w:rsid w:val="0050565F"/>
    <w:rsid w:val="00505B42"/>
    <w:rsid w:val="005063C4"/>
    <w:rsid w:val="0050660E"/>
    <w:rsid w:val="00506A84"/>
    <w:rsid w:val="005106A1"/>
    <w:rsid w:val="00510A23"/>
    <w:rsid w:val="005114C8"/>
    <w:rsid w:val="0051152D"/>
    <w:rsid w:val="005121E1"/>
    <w:rsid w:val="00513DA9"/>
    <w:rsid w:val="00513F46"/>
    <w:rsid w:val="00514B50"/>
    <w:rsid w:val="005151CE"/>
    <w:rsid w:val="00515C1E"/>
    <w:rsid w:val="00515F52"/>
    <w:rsid w:val="00516674"/>
    <w:rsid w:val="00517A5B"/>
    <w:rsid w:val="00517FAE"/>
    <w:rsid w:val="005205EA"/>
    <w:rsid w:val="00521B11"/>
    <w:rsid w:val="00521CDB"/>
    <w:rsid w:val="00522B5F"/>
    <w:rsid w:val="00522C4F"/>
    <w:rsid w:val="005247A3"/>
    <w:rsid w:val="00525215"/>
    <w:rsid w:val="005256E2"/>
    <w:rsid w:val="00525B78"/>
    <w:rsid w:val="00525C0F"/>
    <w:rsid w:val="00527846"/>
    <w:rsid w:val="00530337"/>
    <w:rsid w:val="00530897"/>
    <w:rsid w:val="00530D41"/>
    <w:rsid w:val="00532104"/>
    <w:rsid w:val="005325F2"/>
    <w:rsid w:val="00532B4B"/>
    <w:rsid w:val="00533A17"/>
    <w:rsid w:val="00533FD1"/>
    <w:rsid w:val="00535123"/>
    <w:rsid w:val="00535ABC"/>
    <w:rsid w:val="00535C7A"/>
    <w:rsid w:val="00535CFE"/>
    <w:rsid w:val="00535D7B"/>
    <w:rsid w:val="005366C9"/>
    <w:rsid w:val="00536EBC"/>
    <w:rsid w:val="0053784F"/>
    <w:rsid w:val="00537985"/>
    <w:rsid w:val="00537EB0"/>
    <w:rsid w:val="00541493"/>
    <w:rsid w:val="00542721"/>
    <w:rsid w:val="005431A9"/>
    <w:rsid w:val="00544C1F"/>
    <w:rsid w:val="005457EB"/>
    <w:rsid w:val="005458C4"/>
    <w:rsid w:val="0054687B"/>
    <w:rsid w:val="00547A6F"/>
    <w:rsid w:val="00551B3D"/>
    <w:rsid w:val="005522EE"/>
    <w:rsid w:val="00554322"/>
    <w:rsid w:val="00554F18"/>
    <w:rsid w:val="00555401"/>
    <w:rsid w:val="00555A0B"/>
    <w:rsid w:val="00555C61"/>
    <w:rsid w:val="00555DF0"/>
    <w:rsid w:val="005572C2"/>
    <w:rsid w:val="00557CC5"/>
    <w:rsid w:val="00560A9B"/>
    <w:rsid w:val="00561CD8"/>
    <w:rsid w:val="00562542"/>
    <w:rsid w:val="0056366D"/>
    <w:rsid w:val="0056379A"/>
    <w:rsid w:val="00563DE2"/>
    <w:rsid w:val="0056419A"/>
    <w:rsid w:val="005651BD"/>
    <w:rsid w:val="00565C95"/>
    <w:rsid w:val="005667BB"/>
    <w:rsid w:val="005668BC"/>
    <w:rsid w:val="0056698B"/>
    <w:rsid w:val="0056727A"/>
    <w:rsid w:val="005702F9"/>
    <w:rsid w:val="0057047B"/>
    <w:rsid w:val="00570666"/>
    <w:rsid w:val="00570C54"/>
    <w:rsid w:val="00570C83"/>
    <w:rsid w:val="00571106"/>
    <w:rsid w:val="0057167D"/>
    <w:rsid w:val="005717A9"/>
    <w:rsid w:val="00571BDE"/>
    <w:rsid w:val="0057277A"/>
    <w:rsid w:val="00573DFE"/>
    <w:rsid w:val="0057421F"/>
    <w:rsid w:val="00574DAF"/>
    <w:rsid w:val="00575631"/>
    <w:rsid w:val="00577909"/>
    <w:rsid w:val="00577A8D"/>
    <w:rsid w:val="00580DBB"/>
    <w:rsid w:val="00580F6F"/>
    <w:rsid w:val="00581B13"/>
    <w:rsid w:val="00581B34"/>
    <w:rsid w:val="00581F04"/>
    <w:rsid w:val="005825EC"/>
    <w:rsid w:val="00582C75"/>
    <w:rsid w:val="00583419"/>
    <w:rsid w:val="005838A7"/>
    <w:rsid w:val="005849D4"/>
    <w:rsid w:val="00584B0B"/>
    <w:rsid w:val="00584C38"/>
    <w:rsid w:val="00585E12"/>
    <w:rsid w:val="005866D8"/>
    <w:rsid w:val="00587F4E"/>
    <w:rsid w:val="00587FB9"/>
    <w:rsid w:val="00590519"/>
    <w:rsid w:val="00591A36"/>
    <w:rsid w:val="00592178"/>
    <w:rsid w:val="00592692"/>
    <w:rsid w:val="0059269A"/>
    <w:rsid w:val="005927AC"/>
    <w:rsid w:val="005932AC"/>
    <w:rsid w:val="0059392A"/>
    <w:rsid w:val="00593A76"/>
    <w:rsid w:val="00593B31"/>
    <w:rsid w:val="00593FD2"/>
    <w:rsid w:val="00594AEE"/>
    <w:rsid w:val="00594B48"/>
    <w:rsid w:val="00594E1D"/>
    <w:rsid w:val="0059520F"/>
    <w:rsid w:val="00595619"/>
    <w:rsid w:val="00596026"/>
    <w:rsid w:val="0059652A"/>
    <w:rsid w:val="005A0025"/>
    <w:rsid w:val="005A035C"/>
    <w:rsid w:val="005A0664"/>
    <w:rsid w:val="005A084F"/>
    <w:rsid w:val="005A3BED"/>
    <w:rsid w:val="005A4310"/>
    <w:rsid w:val="005A50C8"/>
    <w:rsid w:val="005A5E4A"/>
    <w:rsid w:val="005A6146"/>
    <w:rsid w:val="005A6C15"/>
    <w:rsid w:val="005A6D53"/>
    <w:rsid w:val="005A744C"/>
    <w:rsid w:val="005B0051"/>
    <w:rsid w:val="005B0120"/>
    <w:rsid w:val="005B0F99"/>
    <w:rsid w:val="005B0FD2"/>
    <w:rsid w:val="005B1B6A"/>
    <w:rsid w:val="005B2B5D"/>
    <w:rsid w:val="005B4D37"/>
    <w:rsid w:val="005B6609"/>
    <w:rsid w:val="005B6C21"/>
    <w:rsid w:val="005B7A41"/>
    <w:rsid w:val="005B7E8D"/>
    <w:rsid w:val="005C00D3"/>
    <w:rsid w:val="005C0B07"/>
    <w:rsid w:val="005C0C35"/>
    <w:rsid w:val="005C0F85"/>
    <w:rsid w:val="005C1917"/>
    <w:rsid w:val="005C272B"/>
    <w:rsid w:val="005C289D"/>
    <w:rsid w:val="005C2CBE"/>
    <w:rsid w:val="005C3E8D"/>
    <w:rsid w:val="005C4811"/>
    <w:rsid w:val="005C5588"/>
    <w:rsid w:val="005C5BC8"/>
    <w:rsid w:val="005C5C18"/>
    <w:rsid w:val="005C643B"/>
    <w:rsid w:val="005D15C6"/>
    <w:rsid w:val="005D1E59"/>
    <w:rsid w:val="005D2AE8"/>
    <w:rsid w:val="005D2CEB"/>
    <w:rsid w:val="005D2E95"/>
    <w:rsid w:val="005D324F"/>
    <w:rsid w:val="005D4BE1"/>
    <w:rsid w:val="005D542D"/>
    <w:rsid w:val="005D5FC4"/>
    <w:rsid w:val="005D61FB"/>
    <w:rsid w:val="005D7C57"/>
    <w:rsid w:val="005D7FEF"/>
    <w:rsid w:val="005E1CF7"/>
    <w:rsid w:val="005E1E9A"/>
    <w:rsid w:val="005E2E6B"/>
    <w:rsid w:val="005E3EED"/>
    <w:rsid w:val="005E452D"/>
    <w:rsid w:val="005E4C1B"/>
    <w:rsid w:val="005E4E0D"/>
    <w:rsid w:val="005E6124"/>
    <w:rsid w:val="005E6226"/>
    <w:rsid w:val="005E6426"/>
    <w:rsid w:val="005E6AE1"/>
    <w:rsid w:val="005E6C93"/>
    <w:rsid w:val="005E7092"/>
    <w:rsid w:val="005E73B0"/>
    <w:rsid w:val="005E7B45"/>
    <w:rsid w:val="005E7BF9"/>
    <w:rsid w:val="005F019E"/>
    <w:rsid w:val="005F03FD"/>
    <w:rsid w:val="005F12CA"/>
    <w:rsid w:val="005F2784"/>
    <w:rsid w:val="005F3186"/>
    <w:rsid w:val="005F3425"/>
    <w:rsid w:val="005F3972"/>
    <w:rsid w:val="005F443D"/>
    <w:rsid w:val="005F47F6"/>
    <w:rsid w:val="005F4906"/>
    <w:rsid w:val="005F5834"/>
    <w:rsid w:val="005F6356"/>
    <w:rsid w:val="005F6910"/>
    <w:rsid w:val="006008C0"/>
    <w:rsid w:val="006021EC"/>
    <w:rsid w:val="00602566"/>
    <w:rsid w:val="006033C7"/>
    <w:rsid w:val="00604B38"/>
    <w:rsid w:val="00605F6F"/>
    <w:rsid w:val="00606407"/>
    <w:rsid w:val="00606954"/>
    <w:rsid w:val="006101A9"/>
    <w:rsid w:val="006105CE"/>
    <w:rsid w:val="006128BE"/>
    <w:rsid w:val="006140B2"/>
    <w:rsid w:val="006142D8"/>
    <w:rsid w:val="006142F9"/>
    <w:rsid w:val="006148D7"/>
    <w:rsid w:val="0061652C"/>
    <w:rsid w:val="00616B40"/>
    <w:rsid w:val="006174B2"/>
    <w:rsid w:val="00617C2D"/>
    <w:rsid w:val="00617E5D"/>
    <w:rsid w:val="00620A47"/>
    <w:rsid w:val="00621B69"/>
    <w:rsid w:val="00622AC5"/>
    <w:rsid w:val="00622F84"/>
    <w:rsid w:val="00624DFE"/>
    <w:rsid w:val="00625192"/>
    <w:rsid w:val="00625959"/>
    <w:rsid w:val="00626583"/>
    <w:rsid w:val="006273EA"/>
    <w:rsid w:val="00627733"/>
    <w:rsid w:val="00627CD5"/>
    <w:rsid w:val="0063008E"/>
    <w:rsid w:val="0063010F"/>
    <w:rsid w:val="0063107C"/>
    <w:rsid w:val="006315CB"/>
    <w:rsid w:val="00631EC3"/>
    <w:rsid w:val="006328D7"/>
    <w:rsid w:val="0063306B"/>
    <w:rsid w:val="006331F6"/>
    <w:rsid w:val="00633398"/>
    <w:rsid w:val="00633607"/>
    <w:rsid w:val="00634B55"/>
    <w:rsid w:val="0063625E"/>
    <w:rsid w:val="006371C0"/>
    <w:rsid w:val="006407B5"/>
    <w:rsid w:val="006410FB"/>
    <w:rsid w:val="00641F9B"/>
    <w:rsid w:val="0064253C"/>
    <w:rsid w:val="00642601"/>
    <w:rsid w:val="0064298A"/>
    <w:rsid w:val="0064349C"/>
    <w:rsid w:val="0064368D"/>
    <w:rsid w:val="0064382D"/>
    <w:rsid w:val="00643A4A"/>
    <w:rsid w:val="00643CDA"/>
    <w:rsid w:val="00643D6E"/>
    <w:rsid w:val="0064509B"/>
    <w:rsid w:val="006450EA"/>
    <w:rsid w:val="00645D56"/>
    <w:rsid w:val="0064636D"/>
    <w:rsid w:val="00646A12"/>
    <w:rsid w:val="00646BD6"/>
    <w:rsid w:val="0064705E"/>
    <w:rsid w:val="006471AA"/>
    <w:rsid w:val="00647598"/>
    <w:rsid w:val="00650CA6"/>
    <w:rsid w:val="00651259"/>
    <w:rsid w:val="006516BB"/>
    <w:rsid w:val="00655CFC"/>
    <w:rsid w:val="006560EA"/>
    <w:rsid w:val="006562E3"/>
    <w:rsid w:val="00656E5A"/>
    <w:rsid w:val="00660474"/>
    <w:rsid w:val="0066088B"/>
    <w:rsid w:val="00660BB2"/>
    <w:rsid w:val="0066189B"/>
    <w:rsid w:val="00662A0E"/>
    <w:rsid w:val="00662BCF"/>
    <w:rsid w:val="00663AC0"/>
    <w:rsid w:val="00663B39"/>
    <w:rsid w:val="00664437"/>
    <w:rsid w:val="00664D0A"/>
    <w:rsid w:val="0066539E"/>
    <w:rsid w:val="00665A22"/>
    <w:rsid w:val="006662AA"/>
    <w:rsid w:val="006662F9"/>
    <w:rsid w:val="00666CDB"/>
    <w:rsid w:val="006671B7"/>
    <w:rsid w:val="0066795A"/>
    <w:rsid w:val="00670A34"/>
    <w:rsid w:val="00670AAB"/>
    <w:rsid w:val="00671D17"/>
    <w:rsid w:val="00671DF6"/>
    <w:rsid w:val="0067330D"/>
    <w:rsid w:val="00673387"/>
    <w:rsid w:val="006734AD"/>
    <w:rsid w:val="00673AC2"/>
    <w:rsid w:val="00673CEB"/>
    <w:rsid w:val="0067484C"/>
    <w:rsid w:val="00674DFD"/>
    <w:rsid w:val="00676052"/>
    <w:rsid w:val="0067608F"/>
    <w:rsid w:val="006773A0"/>
    <w:rsid w:val="00677C6C"/>
    <w:rsid w:val="00680A6E"/>
    <w:rsid w:val="00680B00"/>
    <w:rsid w:val="00680F5E"/>
    <w:rsid w:val="00681350"/>
    <w:rsid w:val="00682257"/>
    <w:rsid w:val="00682326"/>
    <w:rsid w:val="0068300A"/>
    <w:rsid w:val="00683E21"/>
    <w:rsid w:val="00685DE8"/>
    <w:rsid w:val="006863AD"/>
    <w:rsid w:val="0069080E"/>
    <w:rsid w:val="00690E43"/>
    <w:rsid w:val="006915E7"/>
    <w:rsid w:val="00691D29"/>
    <w:rsid w:val="00692717"/>
    <w:rsid w:val="00692D20"/>
    <w:rsid w:val="006931C4"/>
    <w:rsid w:val="006932E5"/>
    <w:rsid w:val="006944FA"/>
    <w:rsid w:val="0069608C"/>
    <w:rsid w:val="00696E77"/>
    <w:rsid w:val="006A0071"/>
    <w:rsid w:val="006A1327"/>
    <w:rsid w:val="006A1FFF"/>
    <w:rsid w:val="006A2719"/>
    <w:rsid w:val="006A2AFB"/>
    <w:rsid w:val="006A2DA7"/>
    <w:rsid w:val="006A3BB1"/>
    <w:rsid w:val="006A4D36"/>
    <w:rsid w:val="006A4E2E"/>
    <w:rsid w:val="006A6546"/>
    <w:rsid w:val="006A6CF3"/>
    <w:rsid w:val="006A7DDF"/>
    <w:rsid w:val="006A7EEA"/>
    <w:rsid w:val="006B017C"/>
    <w:rsid w:val="006B027A"/>
    <w:rsid w:val="006B0B13"/>
    <w:rsid w:val="006B2240"/>
    <w:rsid w:val="006B291F"/>
    <w:rsid w:val="006B2D42"/>
    <w:rsid w:val="006B4207"/>
    <w:rsid w:val="006B4F45"/>
    <w:rsid w:val="006B60A7"/>
    <w:rsid w:val="006B6B5B"/>
    <w:rsid w:val="006B6C34"/>
    <w:rsid w:val="006B768C"/>
    <w:rsid w:val="006C00CC"/>
    <w:rsid w:val="006C00DD"/>
    <w:rsid w:val="006C2676"/>
    <w:rsid w:val="006C2793"/>
    <w:rsid w:val="006C2852"/>
    <w:rsid w:val="006C2858"/>
    <w:rsid w:val="006C3D87"/>
    <w:rsid w:val="006C43DD"/>
    <w:rsid w:val="006C453F"/>
    <w:rsid w:val="006C4592"/>
    <w:rsid w:val="006C4E0E"/>
    <w:rsid w:val="006C5041"/>
    <w:rsid w:val="006C522C"/>
    <w:rsid w:val="006C546B"/>
    <w:rsid w:val="006C58E8"/>
    <w:rsid w:val="006C6A01"/>
    <w:rsid w:val="006C6E23"/>
    <w:rsid w:val="006D24F3"/>
    <w:rsid w:val="006D2D18"/>
    <w:rsid w:val="006D39AD"/>
    <w:rsid w:val="006D4AF6"/>
    <w:rsid w:val="006D4FC5"/>
    <w:rsid w:val="006D4FF9"/>
    <w:rsid w:val="006D53BF"/>
    <w:rsid w:val="006D5E9A"/>
    <w:rsid w:val="006D6DEF"/>
    <w:rsid w:val="006D7A6D"/>
    <w:rsid w:val="006E016A"/>
    <w:rsid w:val="006E029F"/>
    <w:rsid w:val="006E0F5F"/>
    <w:rsid w:val="006E1917"/>
    <w:rsid w:val="006E2B9D"/>
    <w:rsid w:val="006E336E"/>
    <w:rsid w:val="006E3374"/>
    <w:rsid w:val="006E5355"/>
    <w:rsid w:val="006E61B1"/>
    <w:rsid w:val="006E6271"/>
    <w:rsid w:val="006E6C42"/>
    <w:rsid w:val="006E6D24"/>
    <w:rsid w:val="006E72C7"/>
    <w:rsid w:val="006E7BDD"/>
    <w:rsid w:val="006F2BE0"/>
    <w:rsid w:val="006F341B"/>
    <w:rsid w:val="006F34DB"/>
    <w:rsid w:val="006F44DF"/>
    <w:rsid w:val="006F4CE6"/>
    <w:rsid w:val="006F5B2B"/>
    <w:rsid w:val="006F6A9F"/>
    <w:rsid w:val="006F71FE"/>
    <w:rsid w:val="006F7203"/>
    <w:rsid w:val="006F727B"/>
    <w:rsid w:val="006F7E12"/>
    <w:rsid w:val="007012C6"/>
    <w:rsid w:val="007025AC"/>
    <w:rsid w:val="00702A00"/>
    <w:rsid w:val="007038F2"/>
    <w:rsid w:val="00704D8D"/>
    <w:rsid w:val="0070534E"/>
    <w:rsid w:val="00705557"/>
    <w:rsid w:val="0070555A"/>
    <w:rsid w:val="00705B37"/>
    <w:rsid w:val="0070613A"/>
    <w:rsid w:val="007067AE"/>
    <w:rsid w:val="0070744E"/>
    <w:rsid w:val="00710ABE"/>
    <w:rsid w:val="00710C03"/>
    <w:rsid w:val="007114DD"/>
    <w:rsid w:val="00711900"/>
    <w:rsid w:val="00711975"/>
    <w:rsid w:val="0071261F"/>
    <w:rsid w:val="00713437"/>
    <w:rsid w:val="00714240"/>
    <w:rsid w:val="00714323"/>
    <w:rsid w:val="0071530D"/>
    <w:rsid w:val="00716134"/>
    <w:rsid w:val="007172A2"/>
    <w:rsid w:val="00717693"/>
    <w:rsid w:val="00717F9B"/>
    <w:rsid w:val="00720EB3"/>
    <w:rsid w:val="00721F35"/>
    <w:rsid w:val="007222F0"/>
    <w:rsid w:val="00722D9C"/>
    <w:rsid w:val="00723BA0"/>
    <w:rsid w:val="0072485E"/>
    <w:rsid w:val="00725E30"/>
    <w:rsid w:val="0072686F"/>
    <w:rsid w:val="00726F9E"/>
    <w:rsid w:val="00730581"/>
    <w:rsid w:val="0073065E"/>
    <w:rsid w:val="00730A68"/>
    <w:rsid w:val="00731B62"/>
    <w:rsid w:val="00732706"/>
    <w:rsid w:val="00733A13"/>
    <w:rsid w:val="00733AEE"/>
    <w:rsid w:val="00733BDE"/>
    <w:rsid w:val="00733C93"/>
    <w:rsid w:val="00733FFE"/>
    <w:rsid w:val="00734D20"/>
    <w:rsid w:val="00735867"/>
    <w:rsid w:val="007360EB"/>
    <w:rsid w:val="00736DA0"/>
    <w:rsid w:val="00736E88"/>
    <w:rsid w:val="00737128"/>
    <w:rsid w:val="00737D78"/>
    <w:rsid w:val="00740A0E"/>
    <w:rsid w:val="00741A9A"/>
    <w:rsid w:val="00741B52"/>
    <w:rsid w:val="00741C60"/>
    <w:rsid w:val="0074347C"/>
    <w:rsid w:val="00743FAA"/>
    <w:rsid w:val="00744DC8"/>
    <w:rsid w:val="00745952"/>
    <w:rsid w:val="00745A15"/>
    <w:rsid w:val="00745B49"/>
    <w:rsid w:val="007460FD"/>
    <w:rsid w:val="0074647A"/>
    <w:rsid w:val="00747664"/>
    <w:rsid w:val="00747796"/>
    <w:rsid w:val="00750AEA"/>
    <w:rsid w:val="00751336"/>
    <w:rsid w:val="00751DDA"/>
    <w:rsid w:val="00751F04"/>
    <w:rsid w:val="007528D7"/>
    <w:rsid w:val="00752FB8"/>
    <w:rsid w:val="00753312"/>
    <w:rsid w:val="00753E7E"/>
    <w:rsid w:val="007547BD"/>
    <w:rsid w:val="00754A22"/>
    <w:rsid w:val="00754D85"/>
    <w:rsid w:val="007550D9"/>
    <w:rsid w:val="00755C36"/>
    <w:rsid w:val="0075669B"/>
    <w:rsid w:val="0075671B"/>
    <w:rsid w:val="00756B55"/>
    <w:rsid w:val="00760615"/>
    <w:rsid w:val="00760BA3"/>
    <w:rsid w:val="00760C6C"/>
    <w:rsid w:val="007620C5"/>
    <w:rsid w:val="007623E7"/>
    <w:rsid w:val="00762D05"/>
    <w:rsid w:val="0076348E"/>
    <w:rsid w:val="007638F7"/>
    <w:rsid w:val="00764B8A"/>
    <w:rsid w:val="00766412"/>
    <w:rsid w:val="00766430"/>
    <w:rsid w:val="00766CA1"/>
    <w:rsid w:val="00767B40"/>
    <w:rsid w:val="0077023A"/>
    <w:rsid w:val="00770A3D"/>
    <w:rsid w:val="00771354"/>
    <w:rsid w:val="00771381"/>
    <w:rsid w:val="00771B46"/>
    <w:rsid w:val="00771CFD"/>
    <w:rsid w:val="007720ED"/>
    <w:rsid w:val="00772101"/>
    <w:rsid w:val="00773CB9"/>
    <w:rsid w:val="007743EC"/>
    <w:rsid w:val="0077443E"/>
    <w:rsid w:val="00774B8F"/>
    <w:rsid w:val="007750D1"/>
    <w:rsid w:val="0077517F"/>
    <w:rsid w:val="00775BD8"/>
    <w:rsid w:val="00776BE6"/>
    <w:rsid w:val="00777F15"/>
    <w:rsid w:val="0078003D"/>
    <w:rsid w:val="00780379"/>
    <w:rsid w:val="00780BC8"/>
    <w:rsid w:val="00780CCE"/>
    <w:rsid w:val="0078112A"/>
    <w:rsid w:val="007846C1"/>
    <w:rsid w:val="007848E1"/>
    <w:rsid w:val="00786301"/>
    <w:rsid w:val="00786863"/>
    <w:rsid w:val="0078746F"/>
    <w:rsid w:val="007874FE"/>
    <w:rsid w:val="00790206"/>
    <w:rsid w:val="00790696"/>
    <w:rsid w:val="007918F1"/>
    <w:rsid w:val="00793A7D"/>
    <w:rsid w:val="00794707"/>
    <w:rsid w:val="00794BB9"/>
    <w:rsid w:val="00797595"/>
    <w:rsid w:val="007A1099"/>
    <w:rsid w:val="007A1AC1"/>
    <w:rsid w:val="007A3927"/>
    <w:rsid w:val="007A404E"/>
    <w:rsid w:val="007A4538"/>
    <w:rsid w:val="007A45B1"/>
    <w:rsid w:val="007A493B"/>
    <w:rsid w:val="007A5D92"/>
    <w:rsid w:val="007A660F"/>
    <w:rsid w:val="007A697C"/>
    <w:rsid w:val="007A6FE9"/>
    <w:rsid w:val="007A7350"/>
    <w:rsid w:val="007B1917"/>
    <w:rsid w:val="007B1DCF"/>
    <w:rsid w:val="007B206F"/>
    <w:rsid w:val="007B2A2D"/>
    <w:rsid w:val="007B2B33"/>
    <w:rsid w:val="007B318D"/>
    <w:rsid w:val="007B39D1"/>
    <w:rsid w:val="007B4E21"/>
    <w:rsid w:val="007B5CF2"/>
    <w:rsid w:val="007B67B8"/>
    <w:rsid w:val="007B6FE7"/>
    <w:rsid w:val="007B7845"/>
    <w:rsid w:val="007C0F4A"/>
    <w:rsid w:val="007C1DDD"/>
    <w:rsid w:val="007C26F6"/>
    <w:rsid w:val="007C27A8"/>
    <w:rsid w:val="007C29EC"/>
    <w:rsid w:val="007C2F7F"/>
    <w:rsid w:val="007C358C"/>
    <w:rsid w:val="007C4AE6"/>
    <w:rsid w:val="007C53B5"/>
    <w:rsid w:val="007C5495"/>
    <w:rsid w:val="007C5818"/>
    <w:rsid w:val="007C69EE"/>
    <w:rsid w:val="007C726E"/>
    <w:rsid w:val="007D1FB5"/>
    <w:rsid w:val="007D2CE8"/>
    <w:rsid w:val="007D5046"/>
    <w:rsid w:val="007D64B9"/>
    <w:rsid w:val="007D6F3A"/>
    <w:rsid w:val="007D732C"/>
    <w:rsid w:val="007D7C21"/>
    <w:rsid w:val="007D7D5A"/>
    <w:rsid w:val="007E0B90"/>
    <w:rsid w:val="007E11E8"/>
    <w:rsid w:val="007E128D"/>
    <w:rsid w:val="007E2A21"/>
    <w:rsid w:val="007E375D"/>
    <w:rsid w:val="007E3CF3"/>
    <w:rsid w:val="007E3F8F"/>
    <w:rsid w:val="007E44BB"/>
    <w:rsid w:val="007E57C3"/>
    <w:rsid w:val="007E5F17"/>
    <w:rsid w:val="007E621B"/>
    <w:rsid w:val="007E6556"/>
    <w:rsid w:val="007E7402"/>
    <w:rsid w:val="007F0183"/>
    <w:rsid w:val="007F04EB"/>
    <w:rsid w:val="007F0D55"/>
    <w:rsid w:val="007F1211"/>
    <w:rsid w:val="007F24B6"/>
    <w:rsid w:val="007F3C97"/>
    <w:rsid w:val="007F465B"/>
    <w:rsid w:val="007F4D8A"/>
    <w:rsid w:val="007F5AFA"/>
    <w:rsid w:val="007F692B"/>
    <w:rsid w:val="007F6A26"/>
    <w:rsid w:val="007F77EC"/>
    <w:rsid w:val="007F7A98"/>
    <w:rsid w:val="007F7D25"/>
    <w:rsid w:val="007F7F61"/>
    <w:rsid w:val="00800AF6"/>
    <w:rsid w:val="00801360"/>
    <w:rsid w:val="008013CD"/>
    <w:rsid w:val="008016F7"/>
    <w:rsid w:val="00801E4A"/>
    <w:rsid w:val="00802B70"/>
    <w:rsid w:val="00803F0B"/>
    <w:rsid w:val="00804384"/>
    <w:rsid w:val="00804AE5"/>
    <w:rsid w:val="008066A5"/>
    <w:rsid w:val="00807368"/>
    <w:rsid w:val="00807953"/>
    <w:rsid w:val="00810418"/>
    <w:rsid w:val="008116E1"/>
    <w:rsid w:val="00811CC4"/>
    <w:rsid w:val="0081231F"/>
    <w:rsid w:val="00812937"/>
    <w:rsid w:val="008133E9"/>
    <w:rsid w:val="008149EF"/>
    <w:rsid w:val="00815854"/>
    <w:rsid w:val="00816CDE"/>
    <w:rsid w:val="0081798F"/>
    <w:rsid w:val="00820A2A"/>
    <w:rsid w:val="00821C4A"/>
    <w:rsid w:val="00822059"/>
    <w:rsid w:val="00822065"/>
    <w:rsid w:val="008221BE"/>
    <w:rsid w:val="00822C82"/>
    <w:rsid w:val="00822E4E"/>
    <w:rsid w:val="008230D3"/>
    <w:rsid w:val="00824AB1"/>
    <w:rsid w:val="00825E3B"/>
    <w:rsid w:val="0083039A"/>
    <w:rsid w:val="00830875"/>
    <w:rsid w:val="0083096E"/>
    <w:rsid w:val="00831203"/>
    <w:rsid w:val="00831AAB"/>
    <w:rsid w:val="008324ED"/>
    <w:rsid w:val="00834397"/>
    <w:rsid w:val="0083476D"/>
    <w:rsid w:val="00835AC0"/>
    <w:rsid w:val="0083627A"/>
    <w:rsid w:val="0083666F"/>
    <w:rsid w:val="008379A1"/>
    <w:rsid w:val="0084088D"/>
    <w:rsid w:val="00841004"/>
    <w:rsid w:val="0084308B"/>
    <w:rsid w:val="00843632"/>
    <w:rsid w:val="008438F0"/>
    <w:rsid w:val="00843B83"/>
    <w:rsid w:val="00843EC3"/>
    <w:rsid w:val="008448FA"/>
    <w:rsid w:val="008463AA"/>
    <w:rsid w:val="00846AFF"/>
    <w:rsid w:val="0084719E"/>
    <w:rsid w:val="008472A2"/>
    <w:rsid w:val="008512A8"/>
    <w:rsid w:val="0085269A"/>
    <w:rsid w:val="00852A25"/>
    <w:rsid w:val="00852CAE"/>
    <w:rsid w:val="00853477"/>
    <w:rsid w:val="0085362B"/>
    <w:rsid w:val="008543CF"/>
    <w:rsid w:val="008545C1"/>
    <w:rsid w:val="008545D0"/>
    <w:rsid w:val="00854CA5"/>
    <w:rsid w:val="00855D71"/>
    <w:rsid w:val="00855D90"/>
    <w:rsid w:val="00856F12"/>
    <w:rsid w:val="008607BB"/>
    <w:rsid w:val="008612B1"/>
    <w:rsid w:val="00861F51"/>
    <w:rsid w:val="008621E4"/>
    <w:rsid w:val="00864670"/>
    <w:rsid w:val="00864E55"/>
    <w:rsid w:val="008654C9"/>
    <w:rsid w:val="00865630"/>
    <w:rsid w:val="0086645E"/>
    <w:rsid w:val="0086669D"/>
    <w:rsid w:val="00866865"/>
    <w:rsid w:val="00867B7F"/>
    <w:rsid w:val="00871957"/>
    <w:rsid w:val="0087204D"/>
    <w:rsid w:val="0087262A"/>
    <w:rsid w:val="008728F6"/>
    <w:rsid w:val="00872BF3"/>
    <w:rsid w:val="00872E45"/>
    <w:rsid w:val="00872EEA"/>
    <w:rsid w:val="00873F32"/>
    <w:rsid w:val="0087468F"/>
    <w:rsid w:val="008746B0"/>
    <w:rsid w:val="00874DAF"/>
    <w:rsid w:val="00875B03"/>
    <w:rsid w:val="00875BE4"/>
    <w:rsid w:val="00875E4B"/>
    <w:rsid w:val="00876977"/>
    <w:rsid w:val="00876F7B"/>
    <w:rsid w:val="008774CA"/>
    <w:rsid w:val="00880E85"/>
    <w:rsid w:val="008810B2"/>
    <w:rsid w:val="008824D1"/>
    <w:rsid w:val="00882813"/>
    <w:rsid w:val="00882DA7"/>
    <w:rsid w:val="008833EA"/>
    <w:rsid w:val="008837F3"/>
    <w:rsid w:val="0088390C"/>
    <w:rsid w:val="00884978"/>
    <w:rsid w:val="00885108"/>
    <w:rsid w:val="00887278"/>
    <w:rsid w:val="00887463"/>
    <w:rsid w:val="0089064A"/>
    <w:rsid w:val="008915D3"/>
    <w:rsid w:val="00891824"/>
    <w:rsid w:val="00891F6F"/>
    <w:rsid w:val="0089272F"/>
    <w:rsid w:val="00892764"/>
    <w:rsid w:val="00892ADF"/>
    <w:rsid w:val="00892B49"/>
    <w:rsid w:val="00892FC8"/>
    <w:rsid w:val="008939A3"/>
    <w:rsid w:val="00893B64"/>
    <w:rsid w:val="00893CCA"/>
    <w:rsid w:val="00893D27"/>
    <w:rsid w:val="00894205"/>
    <w:rsid w:val="0089484D"/>
    <w:rsid w:val="00894EC5"/>
    <w:rsid w:val="008956C3"/>
    <w:rsid w:val="008958BC"/>
    <w:rsid w:val="00895C29"/>
    <w:rsid w:val="00895F2C"/>
    <w:rsid w:val="00896F2B"/>
    <w:rsid w:val="00897289"/>
    <w:rsid w:val="008A008A"/>
    <w:rsid w:val="008A06DE"/>
    <w:rsid w:val="008A0799"/>
    <w:rsid w:val="008A1D92"/>
    <w:rsid w:val="008A25B6"/>
    <w:rsid w:val="008A2854"/>
    <w:rsid w:val="008A2AE2"/>
    <w:rsid w:val="008A4D00"/>
    <w:rsid w:val="008A596E"/>
    <w:rsid w:val="008A5A21"/>
    <w:rsid w:val="008A6C7A"/>
    <w:rsid w:val="008A6EBD"/>
    <w:rsid w:val="008A6ED6"/>
    <w:rsid w:val="008B02C0"/>
    <w:rsid w:val="008B1D87"/>
    <w:rsid w:val="008B207F"/>
    <w:rsid w:val="008B2EED"/>
    <w:rsid w:val="008B5064"/>
    <w:rsid w:val="008B6698"/>
    <w:rsid w:val="008B6761"/>
    <w:rsid w:val="008B6B28"/>
    <w:rsid w:val="008B6BCC"/>
    <w:rsid w:val="008B7783"/>
    <w:rsid w:val="008C0E0D"/>
    <w:rsid w:val="008C1353"/>
    <w:rsid w:val="008C1951"/>
    <w:rsid w:val="008C1A72"/>
    <w:rsid w:val="008C1C2B"/>
    <w:rsid w:val="008C1F20"/>
    <w:rsid w:val="008C2090"/>
    <w:rsid w:val="008C256F"/>
    <w:rsid w:val="008C30B0"/>
    <w:rsid w:val="008C4359"/>
    <w:rsid w:val="008C5294"/>
    <w:rsid w:val="008C52CB"/>
    <w:rsid w:val="008C79D7"/>
    <w:rsid w:val="008C7C7B"/>
    <w:rsid w:val="008D0C6C"/>
    <w:rsid w:val="008D1042"/>
    <w:rsid w:val="008D176D"/>
    <w:rsid w:val="008D203C"/>
    <w:rsid w:val="008D25B4"/>
    <w:rsid w:val="008D2640"/>
    <w:rsid w:val="008D2940"/>
    <w:rsid w:val="008D33FF"/>
    <w:rsid w:val="008D391C"/>
    <w:rsid w:val="008D4183"/>
    <w:rsid w:val="008D428A"/>
    <w:rsid w:val="008D4408"/>
    <w:rsid w:val="008E1440"/>
    <w:rsid w:val="008E1CCB"/>
    <w:rsid w:val="008E2E6E"/>
    <w:rsid w:val="008E3095"/>
    <w:rsid w:val="008E39B9"/>
    <w:rsid w:val="008E4BAE"/>
    <w:rsid w:val="008E4D88"/>
    <w:rsid w:val="008E56BF"/>
    <w:rsid w:val="008E5BB3"/>
    <w:rsid w:val="008E6439"/>
    <w:rsid w:val="008E7BB6"/>
    <w:rsid w:val="008F1328"/>
    <w:rsid w:val="008F1FAC"/>
    <w:rsid w:val="008F2939"/>
    <w:rsid w:val="008F33FE"/>
    <w:rsid w:val="008F3532"/>
    <w:rsid w:val="008F459F"/>
    <w:rsid w:val="008F4B2E"/>
    <w:rsid w:val="008F60A4"/>
    <w:rsid w:val="008F66A4"/>
    <w:rsid w:val="008F69A4"/>
    <w:rsid w:val="00900B20"/>
    <w:rsid w:val="009034EE"/>
    <w:rsid w:val="009036D1"/>
    <w:rsid w:val="00903C5D"/>
    <w:rsid w:val="00903E0F"/>
    <w:rsid w:val="0090480D"/>
    <w:rsid w:val="00905763"/>
    <w:rsid w:val="00905D06"/>
    <w:rsid w:val="00906CB6"/>
    <w:rsid w:val="00907135"/>
    <w:rsid w:val="009076D8"/>
    <w:rsid w:val="00907835"/>
    <w:rsid w:val="0091203A"/>
    <w:rsid w:val="009123F3"/>
    <w:rsid w:val="00913327"/>
    <w:rsid w:val="009133C3"/>
    <w:rsid w:val="00913905"/>
    <w:rsid w:val="009142AD"/>
    <w:rsid w:val="00914569"/>
    <w:rsid w:val="0091459C"/>
    <w:rsid w:val="0091627D"/>
    <w:rsid w:val="0091697E"/>
    <w:rsid w:val="00916E5A"/>
    <w:rsid w:val="00917924"/>
    <w:rsid w:val="009210A1"/>
    <w:rsid w:val="0092142F"/>
    <w:rsid w:val="009214FD"/>
    <w:rsid w:val="00922D9C"/>
    <w:rsid w:val="009254BA"/>
    <w:rsid w:val="00925706"/>
    <w:rsid w:val="00925DB7"/>
    <w:rsid w:val="009262A6"/>
    <w:rsid w:val="0092657C"/>
    <w:rsid w:val="00926A99"/>
    <w:rsid w:val="00927C7E"/>
    <w:rsid w:val="00930672"/>
    <w:rsid w:val="00930939"/>
    <w:rsid w:val="0093184A"/>
    <w:rsid w:val="00931D6E"/>
    <w:rsid w:val="009331DF"/>
    <w:rsid w:val="00934C57"/>
    <w:rsid w:val="009359C0"/>
    <w:rsid w:val="00935A75"/>
    <w:rsid w:val="0093622B"/>
    <w:rsid w:val="00936B61"/>
    <w:rsid w:val="00936CD0"/>
    <w:rsid w:val="00937E16"/>
    <w:rsid w:val="00940CED"/>
    <w:rsid w:val="00941F5F"/>
    <w:rsid w:val="00942562"/>
    <w:rsid w:val="0094267A"/>
    <w:rsid w:val="0094338F"/>
    <w:rsid w:val="0094385D"/>
    <w:rsid w:val="00944726"/>
    <w:rsid w:val="009452B8"/>
    <w:rsid w:val="00946A1C"/>
    <w:rsid w:val="00950946"/>
    <w:rsid w:val="0095111B"/>
    <w:rsid w:val="00951BCC"/>
    <w:rsid w:val="00952B99"/>
    <w:rsid w:val="0095362F"/>
    <w:rsid w:val="00954781"/>
    <w:rsid w:val="00954D25"/>
    <w:rsid w:val="009553D5"/>
    <w:rsid w:val="009564D7"/>
    <w:rsid w:val="00956969"/>
    <w:rsid w:val="00957F19"/>
    <w:rsid w:val="009604D1"/>
    <w:rsid w:val="00960833"/>
    <w:rsid w:val="00960F6F"/>
    <w:rsid w:val="00962012"/>
    <w:rsid w:val="009630E0"/>
    <w:rsid w:val="00963131"/>
    <w:rsid w:val="0096429F"/>
    <w:rsid w:val="00966AC2"/>
    <w:rsid w:val="00970121"/>
    <w:rsid w:val="00971E40"/>
    <w:rsid w:val="009739E6"/>
    <w:rsid w:val="0097598F"/>
    <w:rsid w:val="00975C3A"/>
    <w:rsid w:val="009766C2"/>
    <w:rsid w:val="00981D4B"/>
    <w:rsid w:val="00982E10"/>
    <w:rsid w:val="00983CC1"/>
    <w:rsid w:val="00984CC6"/>
    <w:rsid w:val="00985089"/>
    <w:rsid w:val="009856B2"/>
    <w:rsid w:val="009862E6"/>
    <w:rsid w:val="009866CF"/>
    <w:rsid w:val="009869B1"/>
    <w:rsid w:val="0098776A"/>
    <w:rsid w:val="009927F8"/>
    <w:rsid w:val="009932F3"/>
    <w:rsid w:val="00993434"/>
    <w:rsid w:val="0099410B"/>
    <w:rsid w:val="00994AE0"/>
    <w:rsid w:val="00994B54"/>
    <w:rsid w:val="009966B8"/>
    <w:rsid w:val="00996E27"/>
    <w:rsid w:val="009A04D7"/>
    <w:rsid w:val="009A141A"/>
    <w:rsid w:val="009A1D85"/>
    <w:rsid w:val="009A3875"/>
    <w:rsid w:val="009A3962"/>
    <w:rsid w:val="009A3E04"/>
    <w:rsid w:val="009A49C2"/>
    <w:rsid w:val="009A55FE"/>
    <w:rsid w:val="009A5667"/>
    <w:rsid w:val="009A65A9"/>
    <w:rsid w:val="009A71C8"/>
    <w:rsid w:val="009B0211"/>
    <w:rsid w:val="009B10CD"/>
    <w:rsid w:val="009B10E3"/>
    <w:rsid w:val="009B1AC8"/>
    <w:rsid w:val="009B259E"/>
    <w:rsid w:val="009B3112"/>
    <w:rsid w:val="009B55F7"/>
    <w:rsid w:val="009B5695"/>
    <w:rsid w:val="009B583A"/>
    <w:rsid w:val="009B6DCC"/>
    <w:rsid w:val="009C05D6"/>
    <w:rsid w:val="009C08F9"/>
    <w:rsid w:val="009C122D"/>
    <w:rsid w:val="009C16B0"/>
    <w:rsid w:val="009C1B56"/>
    <w:rsid w:val="009C2295"/>
    <w:rsid w:val="009C22AD"/>
    <w:rsid w:val="009C265C"/>
    <w:rsid w:val="009C3066"/>
    <w:rsid w:val="009C370E"/>
    <w:rsid w:val="009C3851"/>
    <w:rsid w:val="009C4CF0"/>
    <w:rsid w:val="009C4EE2"/>
    <w:rsid w:val="009C5766"/>
    <w:rsid w:val="009C5C0D"/>
    <w:rsid w:val="009C5E7F"/>
    <w:rsid w:val="009C6AAC"/>
    <w:rsid w:val="009C72E9"/>
    <w:rsid w:val="009D0267"/>
    <w:rsid w:val="009D0D31"/>
    <w:rsid w:val="009D1904"/>
    <w:rsid w:val="009D24E1"/>
    <w:rsid w:val="009D269D"/>
    <w:rsid w:val="009D3ADC"/>
    <w:rsid w:val="009D4F9C"/>
    <w:rsid w:val="009D55A6"/>
    <w:rsid w:val="009D5A14"/>
    <w:rsid w:val="009D5A88"/>
    <w:rsid w:val="009D5AAD"/>
    <w:rsid w:val="009D67DC"/>
    <w:rsid w:val="009D6D2E"/>
    <w:rsid w:val="009D6D60"/>
    <w:rsid w:val="009D7AAE"/>
    <w:rsid w:val="009E07F5"/>
    <w:rsid w:val="009E1890"/>
    <w:rsid w:val="009E1C21"/>
    <w:rsid w:val="009E2574"/>
    <w:rsid w:val="009E2616"/>
    <w:rsid w:val="009E3069"/>
    <w:rsid w:val="009E3C0D"/>
    <w:rsid w:val="009E4986"/>
    <w:rsid w:val="009E49FC"/>
    <w:rsid w:val="009E4D11"/>
    <w:rsid w:val="009E5F72"/>
    <w:rsid w:val="009E7512"/>
    <w:rsid w:val="009E7ACF"/>
    <w:rsid w:val="009E7BFA"/>
    <w:rsid w:val="009E7D9C"/>
    <w:rsid w:val="009F0061"/>
    <w:rsid w:val="009F047E"/>
    <w:rsid w:val="009F141F"/>
    <w:rsid w:val="009F14E3"/>
    <w:rsid w:val="009F1976"/>
    <w:rsid w:val="009F1CA7"/>
    <w:rsid w:val="009F2560"/>
    <w:rsid w:val="009F26B3"/>
    <w:rsid w:val="009F3CE0"/>
    <w:rsid w:val="009F4477"/>
    <w:rsid w:val="009F4A5B"/>
    <w:rsid w:val="009F5DE6"/>
    <w:rsid w:val="009F71F2"/>
    <w:rsid w:val="00A0060F"/>
    <w:rsid w:val="00A00803"/>
    <w:rsid w:val="00A01BC5"/>
    <w:rsid w:val="00A01C7A"/>
    <w:rsid w:val="00A04AF6"/>
    <w:rsid w:val="00A04C49"/>
    <w:rsid w:val="00A05346"/>
    <w:rsid w:val="00A06995"/>
    <w:rsid w:val="00A0707B"/>
    <w:rsid w:val="00A071AB"/>
    <w:rsid w:val="00A07314"/>
    <w:rsid w:val="00A07C0A"/>
    <w:rsid w:val="00A10044"/>
    <w:rsid w:val="00A10102"/>
    <w:rsid w:val="00A10E83"/>
    <w:rsid w:val="00A11684"/>
    <w:rsid w:val="00A1309B"/>
    <w:rsid w:val="00A130E4"/>
    <w:rsid w:val="00A13EDB"/>
    <w:rsid w:val="00A1484C"/>
    <w:rsid w:val="00A14C81"/>
    <w:rsid w:val="00A1525F"/>
    <w:rsid w:val="00A1533E"/>
    <w:rsid w:val="00A15F03"/>
    <w:rsid w:val="00A17DA3"/>
    <w:rsid w:val="00A212F4"/>
    <w:rsid w:val="00A21389"/>
    <w:rsid w:val="00A21887"/>
    <w:rsid w:val="00A21B92"/>
    <w:rsid w:val="00A22441"/>
    <w:rsid w:val="00A224C8"/>
    <w:rsid w:val="00A22618"/>
    <w:rsid w:val="00A23976"/>
    <w:rsid w:val="00A24D8E"/>
    <w:rsid w:val="00A24F38"/>
    <w:rsid w:val="00A265DB"/>
    <w:rsid w:val="00A27142"/>
    <w:rsid w:val="00A2776A"/>
    <w:rsid w:val="00A27ABF"/>
    <w:rsid w:val="00A30032"/>
    <w:rsid w:val="00A323A9"/>
    <w:rsid w:val="00A325D3"/>
    <w:rsid w:val="00A33F13"/>
    <w:rsid w:val="00A3417B"/>
    <w:rsid w:val="00A34CFB"/>
    <w:rsid w:val="00A353FF"/>
    <w:rsid w:val="00A359AF"/>
    <w:rsid w:val="00A40821"/>
    <w:rsid w:val="00A40916"/>
    <w:rsid w:val="00A414DD"/>
    <w:rsid w:val="00A41BE5"/>
    <w:rsid w:val="00A42207"/>
    <w:rsid w:val="00A4268A"/>
    <w:rsid w:val="00A444C7"/>
    <w:rsid w:val="00A445CE"/>
    <w:rsid w:val="00A45349"/>
    <w:rsid w:val="00A46623"/>
    <w:rsid w:val="00A479D9"/>
    <w:rsid w:val="00A5002A"/>
    <w:rsid w:val="00A50689"/>
    <w:rsid w:val="00A512D2"/>
    <w:rsid w:val="00A51318"/>
    <w:rsid w:val="00A518C2"/>
    <w:rsid w:val="00A53A7F"/>
    <w:rsid w:val="00A548B8"/>
    <w:rsid w:val="00A57219"/>
    <w:rsid w:val="00A579B0"/>
    <w:rsid w:val="00A57B5E"/>
    <w:rsid w:val="00A600B3"/>
    <w:rsid w:val="00A6043A"/>
    <w:rsid w:val="00A60D1F"/>
    <w:rsid w:val="00A60DB3"/>
    <w:rsid w:val="00A6203E"/>
    <w:rsid w:val="00A628C1"/>
    <w:rsid w:val="00A64868"/>
    <w:rsid w:val="00A64C28"/>
    <w:rsid w:val="00A64CC1"/>
    <w:rsid w:val="00A64CF7"/>
    <w:rsid w:val="00A65217"/>
    <w:rsid w:val="00A658C9"/>
    <w:rsid w:val="00A65F40"/>
    <w:rsid w:val="00A66EE4"/>
    <w:rsid w:val="00A671B1"/>
    <w:rsid w:val="00A6749C"/>
    <w:rsid w:val="00A6752B"/>
    <w:rsid w:val="00A67E89"/>
    <w:rsid w:val="00A67E8E"/>
    <w:rsid w:val="00A701F4"/>
    <w:rsid w:val="00A70219"/>
    <w:rsid w:val="00A70D0D"/>
    <w:rsid w:val="00A71AED"/>
    <w:rsid w:val="00A72DEA"/>
    <w:rsid w:val="00A73E4C"/>
    <w:rsid w:val="00A73FE7"/>
    <w:rsid w:val="00A7472E"/>
    <w:rsid w:val="00A75516"/>
    <w:rsid w:val="00A758CE"/>
    <w:rsid w:val="00A75A8E"/>
    <w:rsid w:val="00A75CB6"/>
    <w:rsid w:val="00A771D6"/>
    <w:rsid w:val="00A777B2"/>
    <w:rsid w:val="00A80605"/>
    <w:rsid w:val="00A80677"/>
    <w:rsid w:val="00A8084D"/>
    <w:rsid w:val="00A82C54"/>
    <w:rsid w:val="00A84A1B"/>
    <w:rsid w:val="00A84ACF"/>
    <w:rsid w:val="00A84D1A"/>
    <w:rsid w:val="00A86E1D"/>
    <w:rsid w:val="00A87003"/>
    <w:rsid w:val="00A87A2C"/>
    <w:rsid w:val="00A87AB2"/>
    <w:rsid w:val="00A87B74"/>
    <w:rsid w:val="00A87E0A"/>
    <w:rsid w:val="00A90A9F"/>
    <w:rsid w:val="00A91A35"/>
    <w:rsid w:val="00A91BC4"/>
    <w:rsid w:val="00A933A4"/>
    <w:rsid w:val="00A9488C"/>
    <w:rsid w:val="00A950E5"/>
    <w:rsid w:val="00A95525"/>
    <w:rsid w:val="00A95752"/>
    <w:rsid w:val="00A959BF"/>
    <w:rsid w:val="00A962D3"/>
    <w:rsid w:val="00A96425"/>
    <w:rsid w:val="00A96A16"/>
    <w:rsid w:val="00AA1C75"/>
    <w:rsid w:val="00AA26A6"/>
    <w:rsid w:val="00AA2824"/>
    <w:rsid w:val="00AA39D0"/>
    <w:rsid w:val="00AA3D24"/>
    <w:rsid w:val="00AA47FA"/>
    <w:rsid w:val="00AA4A16"/>
    <w:rsid w:val="00AA4BBE"/>
    <w:rsid w:val="00AA4FDF"/>
    <w:rsid w:val="00AA6616"/>
    <w:rsid w:val="00AA6A48"/>
    <w:rsid w:val="00AA7427"/>
    <w:rsid w:val="00AB0CC5"/>
    <w:rsid w:val="00AB125F"/>
    <w:rsid w:val="00AB19A3"/>
    <w:rsid w:val="00AB23C4"/>
    <w:rsid w:val="00AB2634"/>
    <w:rsid w:val="00AB3EE7"/>
    <w:rsid w:val="00AB4D94"/>
    <w:rsid w:val="00AB5794"/>
    <w:rsid w:val="00AB5A10"/>
    <w:rsid w:val="00AB6EEC"/>
    <w:rsid w:val="00AB7DCF"/>
    <w:rsid w:val="00AC0792"/>
    <w:rsid w:val="00AC0A90"/>
    <w:rsid w:val="00AC27EB"/>
    <w:rsid w:val="00AC33CC"/>
    <w:rsid w:val="00AC3736"/>
    <w:rsid w:val="00AC3A12"/>
    <w:rsid w:val="00AC3B0B"/>
    <w:rsid w:val="00AC46D6"/>
    <w:rsid w:val="00AC54EF"/>
    <w:rsid w:val="00AC61B9"/>
    <w:rsid w:val="00AD0E7A"/>
    <w:rsid w:val="00AD138D"/>
    <w:rsid w:val="00AD1735"/>
    <w:rsid w:val="00AD2BE2"/>
    <w:rsid w:val="00AD396A"/>
    <w:rsid w:val="00AD3E25"/>
    <w:rsid w:val="00AD486D"/>
    <w:rsid w:val="00AD4FD5"/>
    <w:rsid w:val="00AD5428"/>
    <w:rsid w:val="00AD62F5"/>
    <w:rsid w:val="00AD7623"/>
    <w:rsid w:val="00AD7BA8"/>
    <w:rsid w:val="00AD7C48"/>
    <w:rsid w:val="00AD7EA8"/>
    <w:rsid w:val="00AE2815"/>
    <w:rsid w:val="00AE297F"/>
    <w:rsid w:val="00AE2B24"/>
    <w:rsid w:val="00AE3278"/>
    <w:rsid w:val="00AE3841"/>
    <w:rsid w:val="00AE4D18"/>
    <w:rsid w:val="00AE522C"/>
    <w:rsid w:val="00AE71F0"/>
    <w:rsid w:val="00AE7C52"/>
    <w:rsid w:val="00AF11EF"/>
    <w:rsid w:val="00AF14A5"/>
    <w:rsid w:val="00AF201C"/>
    <w:rsid w:val="00AF2578"/>
    <w:rsid w:val="00AF2ED3"/>
    <w:rsid w:val="00AF4F00"/>
    <w:rsid w:val="00AF5C0E"/>
    <w:rsid w:val="00AF695C"/>
    <w:rsid w:val="00AF6C84"/>
    <w:rsid w:val="00AF6FE7"/>
    <w:rsid w:val="00AF74BB"/>
    <w:rsid w:val="00AF7815"/>
    <w:rsid w:val="00AF7C8B"/>
    <w:rsid w:val="00B0132A"/>
    <w:rsid w:val="00B01B07"/>
    <w:rsid w:val="00B03510"/>
    <w:rsid w:val="00B03A70"/>
    <w:rsid w:val="00B03B91"/>
    <w:rsid w:val="00B04903"/>
    <w:rsid w:val="00B05684"/>
    <w:rsid w:val="00B05DA0"/>
    <w:rsid w:val="00B0602B"/>
    <w:rsid w:val="00B068DF"/>
    <w:rsid w:val="00B0756E"/>
    <w:rsid w:val="00B07C59"/>
    <w:rsid w:val="00B1010D"/>
    <w:rsid w:val="00B108C8"/>
    <w:rsid w:val="00B109D3"/>
    <w:rsid w:val="00B10B99"/>
    <w:rsid w:val="00B11204"/>
    <w:rsid w:val="00B114B3"/>
    <w:rsid w:val="00B118B6"/>
    <w:rsid w:val="00B1323D"/>
    <w:rsid w:val="00B139A0"/>
    <w:rsid w:val="00B13AA6"/>
    <w:rsid w:val="00B1446F"/>
    <w:rsid w:val="00B14620"/>
    <w:rsid w:val="00B14C68"/>
    <w:rsid w:val="00B150FB"/>
    <w:rsid w:val="00B1593E"/>
    <w:rsid w:val="00B16AB0"/>
    <w:rsid w:val="00B17011"/>
    <w:rsid w:val="00B17D5B"/>
    <w:rsid w:val="00B21C4C"/>
    <w:rsid w:val="00B22433"/>
    <w:rsid w:val="00B229FA"/>
    <w:rsid w:val="00B233CD"/>
    <w:rsid w:val="00B24D2D"/>
    <w:rsid w:val="00B24FE3"/>
    <w:rsid w:val="00B2593E"/>
    <w:rsid w:val="00B25EAD"/>
    <w:rsid w:val="00B25EE3"/>
    <w:rsid w:val="00B2644E"/>
    <w:rsid w:val="00B271AD"/>
    <w:rsid w:val="00B274B2"/>
    <w:rsid w:val="00B30669"/>
    <w:rsid w:val="00B30992"/>
    <w:rsid w:val="00B30E3C"/>
    <w:rsid w:val="00B31BB2"/>
    <w:rsid w:val="00B32277"/>
    <w:rsid w:val="00B330CD"/>
    <w:rsid w:val="00B33EDF"/>
    <w:rsid w:val="00B340D6"/>
    <w:rsid w:val="00B3536A"/>
    <w:rsid w:val="00B3554A"/>
    <w:rsid w:val="00B35F1D"/>
    <w:rsid w:val="00B36F0D"/>
    <w:rsid w:val="00B36FB2"/>
    <w:rsid w:val="00B409AF"/>
    <w:rsid w:val="00B41D22"/>
    <w:rsid w:val="00B41E67"/>
    <w:rsid w:val="00B42FF1"/>
    <w:rsid w:val="00B43FC8"/>
    <w:rsid w:val="00B45535"/>
    <w:rsid w:val="00B45C7A"/>
    <w:rsid w:val="00B46063"/>
    <w:rsid w:val="00B4607C"/>
    <w:rsid w:val="00B462F7"/>
    <w:rsid w:val="00B46398"/>
    <w:rsid w:val="00B4641B"/>
    <w:rsid w:val="00B46D96"/>
    <w:rsid w:val="00B47145"/>
    <w:rsid w:val="00B50DE9"/>
    <w:rsid w:val="00B514E7"/>
    <w:rsid w:val="00B518B1"/>
    <w:rsid w:val="00B522AF"/>
    <w:rsid w:val="00B52873"/>
    <w:rsid w:val="00B531B3"/>
    <w:rsid w:val="00B535B2"/>
    <w:rsid w:val="00B53729"/>
    <w:rsid w:val="00B53A69"/>
    <w:rsid w:val="00B54195"/>
    <w:rsid w:val="00B5497A"/>
    <w:rsid w:val="00B55150"/>
    <w:rsid w:val="00B5581B"/>
    <w:rsid w:val="00B55C68"/>
    <w:rsid w:val="00B55E56"/>
    <w:rsid w:val="00B56A13"/>
    <w:rsid w:val="00B6011C"/>
    <w:rsid w:val="00B60B91"/>
    <w:rsid w:val="00B61D3B"/>
    <w:rsid w:val="00B61F8B"/>
    <w:rsid w:val="00B6340C"/>
    <w:rsid w:val="00B6400E"/>
    <w:rsid w:val="00B6438B"/>
    <w:rsid w:val="00B6454D"/>
    <w:rsid w:val="00B64E8A"/>
    <w:rsid w:val="00B6543F"/>
    <w:rsid w:val="00B66533"/>
    <w:rsid w:val="00B667F7"/>
    <w:rsid w:val="00B67CD5"/>
    <w:rsid w:val="00B7048B"/>
    <w:rsid w:val="00B70FFA"/>
    <w:rsid w:val="00B71016"/>
    <w:rsid w:val="00B714F9"/>
    <w:rsid w:val="00B71BB9"/>
    <w:rsid w:val="00B71E03"/>
    <w:rsid w:val="00B728FB"/>
    <w:rsid w:val="00B72E1B"/>
    <w:rsid w:val="00B7341D"/>
    <w:rsid w:val="00B742E9"/>
    <w:rsid w:val="00B74675"/>
    <w:rsid w:val="00B7473D"/>
    <w:rsid w:val="00B74E0C"/>
    <w:rsid w:val="00B75037"/>
    <w:rsid w:val="00B755AB"/>
    <w:rsid w:val="00B762B4"/>
    <w:rsid w:val="00B76872"/>
    <w:rsid w:val="00B7778D"/>
    <w:rsid w:val="00B77798"/>
    <w:rsid w:val="00B77C73"/>
    <w:rsid w:val="00B801D1"/>
    <w:rsid w:val="00B81135"/>
    <w:rsid w:val="00B81717"/>
    <w:rsid w:val="00B81FD9"/>
    <w:rsid w:val="00B82B56"/>
    <w:rsid w:val="00B853B2"/>
    <w:rsid w:val="00B85B5A"/>
    <w:rsid w:val="00B870E6"/>
    <w:rsid w:val="00B87C35"/>
    <w:rsid w:val="00B90546"/>
    <w:rsid w:val="00B90A17"/>
    <w:rsid w:val="00B9125E"/>
    <w:rsid w:val="00B91E19"/>
    <w:rsid w:val="00B92A27"/>
    <w:rsid w:val="00B93AD6"/>
    <w:rsid w:val="00B93C72"/>
    <w:rsid w:val="00B94FCB"/>
    <w:rsid w:val="00B95E76"/>
    <w:rsid w:val="00B9639B"/>
    <w:rsid w:val="00B9713E"/>
    <w:rsid w:val="00B97352"/>
    <w:rsid w:val="00B97D15"/>
    <w:rsid w:val="00B97DB3"/>
    <w:rsid w:val="00BA119D"/>
    <w:rsid w:val="00BA1FFA"/>
    <w:rsid w:val="00BA2DE0"/>
    <w:rsid w:val="00BA307B"/>
    <w:rsid w:val="00BA4A1C"/>
    <w:rsid w:val="00BA4CB6"/>
    <w:rsid w:val="00BA55CE"/>
    <w:rsid w:val="00BA5A78"/>
    <w:rsid w:val="00BA6374"/>
    <w:rsid w:val="00BA647C"/>
    <w:rsid w:val="00BA69E2"/>
    <w:rsid w:val="00BA6BDA"/>
    <w:rsid w:val="00BA76D1"/>
    <w:rsid w:val="00BA777A"/>
    <w:rsid w:val="00BA7957"/>
    <w:rsid w:val="00BB1186"/>
    <w:rsid w:val="00BB1F6D"/>
    <w:rsid w:val="00BB2695"/>
    <w:rsid w:val="00BB36B7"/>
    <w:rsid w:val="00BB3FF6"/>
    <w:rsid w:val="00BB4D1B"/>
    <w:rsid w:val="00BB4EF5"/>
    <w:rsid w:val="00BB512C"/>
    <w:rsid w:val="00BB7D95"/>
    <w:rsid w:val="00BC0346"/>
    <w:rsid w:val="00BC2D11"/>
    <w:rsid w:val="00BC3A31"/>
    <w:rsid w:val="00BC3B59"/>
    <w:rsid w:val="00BC4E1D"/>
    <w:rsid w:val="00BC57C5"/>
    <w:rsid w:val="00BC5B19"/>
    <w:rsid w:val="00BC7044"/>
    <w:rsid w:val="00BC704B"/>
    <w:rsid w:val="00BC706F"/>
    <w:rsid w:val="00BC70C9"/>
    <w:rsid w:val="00BC7109"/>
    <w:rsid w:val="00BC717C"/>
    <w:rsid w:val="00BC76EC"/>
    <w:rsid w:val="00BC7B11"/>
    <w:rsid w:val="00BC7D31"/>
    <w:rsid w:val="00BD0313"/>
    <w:rsid w:val="00BD03B2"/>
    <w:rsid w:val="00BD1331"/>
    <w:rsid w:val="00BD170E"/>
    <w:rsid w:val="00BD172B"/>
    <w:rsid w:val="00BD191A"/>
    <w:rsid w:val="00BD369D"/>
    <w:rsid w:val="00BD3995"/>
    <w:rsid w:val="00BD3DA0"/>
    <w:rsid w:val="00BD4418"/>
    <w:rsid w:val="00BD4FD7"/>
    <w:rsid w:val="00BD5260"/>
    <w:rsid w:val="00BD55A6"/>
    <w:rsid w:val="00BD5743"/>
    <w:rsid w:val="00BD6295"/>
    <w:rsid w:val="00BD7019"/>
    <w:rsid w:val="00BD74CE"/>
    <w:rsid w:val="00BD78C3"/>
    <w:rsid w:val="00BE0046"/>
    <w:rsid w:val="00BE1CC7"/>
    <w:rsid w:val="00BE2B64"/>
    <w:rsid w:val="00BE34E5"/>
    <w:rsid w:val="00BE431E"/>
    <w:rsid w:val="00BE53BA"/>
    <w:rsid w:val="00BE6C1C"/>
    <w:rsid w:val="00BE73E6"/>
    <w:rsid w:val="00BE795A"/>
    <w:rsid w:val="00BE7F12"/>
    <w:rsid w:val="00BF028F"/>
    <w:rsid w:val="00BF24A8"/>
    <w:rsid w:val="00BF47BB"/>
    <w:rsid w:val="00BF5022"/>
    <w:rsid w:val="00BF531D"/>
    <w:rsid w:val="00BF559B"/>
    <w:rsid w:val="00BF66FF"/>
    <w:rsid w:val="00BF6858"/>
    <w:rsid w:val="00BF6901"/>
    <w:rsid w:val="00BF70DE"/>
    <w:rsid w:val="00BF794E"/>
    <w:rsid w:val="00BF79ED"/>
    <w:rsid w:val="00C005C4"/>
    <w:rsid w:val="00C00D7E"/>
    <w:rsid w:val="00C0121A"/>
    <w:rsid w:val="00C01AD9"/>
    <w:rsid w:val="00C02139"/>
    <w:rsid w:val="00C02B3D"/>
    <w:rsid w:val="00C03717"/>
    <w:rsid w:val="00C04BFE"/>
    <w:rsid w:val="00C054E4"/>
    <w:rsid w:val="00C057D5"/>
    <w:rsid w:val="00C0604B"/>
    <w:rsid w:val="00C06521"/>
    <w:rsid w:val="00C070B3"/>
    <w:rsid w:val="00C0741A"/>
    <w:rsid w:val="00C076E3"/>
    <w:rsid w:val="00C07A00"/>
    <w:rsid w:val="00C07C8B"/>
    <w:rsid w:val="00C10179"/>
    <w:rsid w:val="00C1025A"/>
    <w:rsid w:val="00C11F3C"/>
    <w:rsid w:val="00C121DA"/>
    <w:rsid w:val="00C12225"/>
    <w:rsid w:val="00C135A4"/>
    <w:rsid w:val="00C13B9B"/>
    <w:rsid w:val="00C148B0"/>
    <w:rsid w:val="00C14B78"/>
    <w:rsid w:val="00C15653"/>
    <w:rsid w:val="00C159D5"/>
    <w:rsid w:val="00C15FA7"/>
    <w:rsid w:val="00C16B95"/>
    <w:rsid w:val="00C173FC"/>
    <w:rsid w:val="00C17865"/>
    <w:rsid w:val="00C17F0E"/>
    <w:rsid w:val="00C17FD5"/>
    <w:rsid w:val="00C20314"/>
    <w:rsid w:val="00C206BA"/>
    <w:rsid w:val="00C20A4F"/>
    <w:rsid w:val="00C20D3E"/>
    <w:rsid w:val="00C2193C"/>
    <w:rsid w:val="00C233B0"/>
    <w:rsid w:val="00C234E9"/>
    <w:rsid w:val="00C23942"/>
    <w:rsid w:val="00C23EE7"/>
    <w:rsid w:val="00C24D25"/>
    <w:rsid w:val="00C24EE8"/>
    <w:rsid w:val="00C2585E"/>
    <w:rsid w:val="00C25B43"/>
    <w:rsid w:val="00C26010"/>
    <w:rsid w:val="00C26E84"/>
    <w:rsid w:val="00C27058"/>
    <w:rsid w:val="00C27258"/>
    <w:rsid w:val="00C27273"/>
    <w:rsid w:val="00C273FF"/>
    <w:rsid w:val="00C30D09"/>
    <w:rsid w:val="00C318B5"/>
    <w:rsid w:val="00C31989"/>
    <w:rsid w:val="00C31E07"/>
    <w:rsid w:val="00C32D2A"/>
    <w:rsid w:val="00C3314F"/>
    <w:rsid w:val="00C33B65"/>
    <w:rsid w:val="00C3403B"/>
    <w:rsid w:val="00C344AD"/>
    <w:rsid w:val="00C353CC"/>
    <w:rsid w:val="00C36972"/>
    <w:rsid w:val="00C3743D"/>
    <w:rsid w:val="00C379E6"/>
    <w:rsid w:val="00C4027A"/>
    <w:rsid w:val="00C40633"/>
    <w:rsid w:val="00C4112C"/>
    <w:rsid w:val="00C411EE"/>
    <w:rsid w:val="00C4145B"/>
    <w:rsid w:val="00C4176C"/>
    <w:rsid w:val="00C41D1E"/>
    <w:rsid w:val="00C42021"/>
    <w:rsid w:val="00C420AA"/>
    <w:rsid w:val="00C4287D"/>
    <w:rsid w:val="00C434E4"/>
    <w:rsid w:val="00C4421A"/>
    <w:rsid w:val="00C451B3"/>
    <w:rsid w:val="00C453F8"/>
    <w:rsid w:val="00C46C0E"/>
    <w:rsid w:val="00C47871"/>
    <w:rsid w:val="00C50315"/>
    <w:rsid w:val="00C5051C"/>
    <w:rsid w:val="00C50DF2"/>
    <w:rsid w:val="00C5116D"/>
    <w:rsid w:val="00C514D8"/>
    <w:rsid w:val="00C521BB"/>
    <w:rsid w:val="00C53C88"/>
    <w:rsid w:val="00C543C2"/>
    <w:rsid w:val="00C5463A"/>
    <w:rsid w:val="00C550D8"/>
    <w:rsid w:val="00C55D04"/>
    <w:rsid w:val="00C5670C"/>
    <w:rsid w:val="00C569BC"/>
    <w:rsid w:val="00C56B21"/>
    <w:rsid w:val="00C56CD6"/>
    <w:rsid w:val="00C56F1D"/>
    <w:rsid w:val="00C56F8E"/>
    <w:rsid w:val="00C57B16"/>
    <w:rsid w:val="00C616CD"/>
    <w:rsid w:val="00C6251F"/>
    <w:rsid w:val="00C62713"/>
    <w:rsid w:val="00C629DC"/>
    <w:rsid w:val="00C630EB"/>
    <w:rsid w:val="00C6389F"/>
    <w:rsid w:val="00C65307"/>
    <w:rsid w:val="00C65525"/>
    <w:rsid w:val="00C674D9"/>
    <w:rsid w:val="00C67B99"/>
    <w:rsid w:val="00C67C58"/>
    <w:rsid w:val="00C70084"/>
    <w:rsid w:val="00C70166"/>
    <w:rsid w:val="00C718F7"/>
    <w:rsid w:val="00C734EB"/>
    <w:rsid w:val="00C73C24"/>
    <w:rsid w:val="00C73D41"/>
    <w:rsid w:val="00C75A62"/>
    <w:rsid w:val="00C75C8E"/>
    <w:rsid w:val="00C76188"/>
    <w:rsid w:val="00C7692E"/>
    <w:rsid w:val="00C76B9E"/>
    <w:rsid w:val="00C7704D"/>
    <w:rsid w:val="00C81346"/>
    <w:rsid w:val="00C81554"/>
    <w:rsid w:val="00C815EB"/>
    <w:rsid w:val="00C8290E"/>
    <w:rsid w:val="00C82B38"/>
    <w:rsid w:val="00C83569"/>
    <w:rsid w:val="00C83F8F"/>
    <w:rsid w:val="00C84694"/>
    <w:rsid w:val="00C84825"/>
    <w:rsid w:val="00C864F8"/>
    <w:rsid w:val="00C86A83"/>
    <w:rsid w:val="00C86C92"/>
    <w:rsid w:val="00C9041B"/>
    <w:rsid w:val="00C9221D"/>
    <w:rsid w:val="00C9242B"/>
    <w:rsid w:val="00C924B2"/>
    <w:rsid w:val="00C92D20"/>
    <w:rsid w:val="00C931E0"/>
    <w:rsid w:val="00C936DF"/>
    <w:rsid w:val="00C9431B"/>
    <w:rsid w:val="00C94A0B"/>
    <w:rsid w:val="00C94FA7"/>
    <w:rsid w:val="00C95147"/>
    <w:rsid w:val="00C95257"/>
    <w:rsid w:val="00C95295"/>
    <w:rsid w:val="00CA036D"/>
    <w:rsid w:val="00CA0B0D"/>
    <w:rsid w:val="00CA1426"/>
    <w:rsid w:val="00CA20E4"/>
    <w:rsid w:val="00CA23A4"/>
    <w:rsid w:val="00CA24FE"/>
    <w:rsid w:val="00CA2A2A"/>
    <w:rsid w:val="00CA2C20"/>
    <w:rsid w:val="00CA2C9B"/>
    <w:rsid w:val="00CA3928"/>
    <w:rsid w:val="00CA4C1D"/>
    <w:rsid w:val="00CA4F8A"/>
    <w:rsid w:val="00CA5525"/>
    <w:rsid w:val="00CA5C3A"/>
    <w:rsid w:val="00CA6267"/>
    <w:rsid w:val="00CA745A"/>
    <w:rsid w:val="00CA7B0E"/>
    <w:rsid w:val="00CA7B44"/>
    <w:rsid w:val="00CA7D79"/>
    <w:rsid w:val="00CB0F5A"/>
    <w:rsid w:val="00CB1AE4"/>
    <w:rsid w:val="00CB1F96"/>
    <w:rsid w:val="00CB38FB"/>
    <w:rsid w:val="00CB47AA"/>
    <w:rsid w:val="00CB4D8F"/>
    <w:rsid w:val="00CB5B27"/>
    <w:rsid w:val="00CB5E6A"/>
    <w:rsid w:val="00CB6BF7"/>
    <w:rsid w:val="00CB71BE"/>
    <w:rsid w:val="00CB7204"/>
    <w:rsid w:val="00CB7983"/>
    <w:rsid w:val="00CC0150"/>
    <w:rsid w:val="00CC0F03"/>
    <w:rsid w:val="00CC1F55"/>
    <w:rsid w:val="00CC2F0E"/>
    <w:rsid w:val="00CC346C"/>
    <w:rsid w:val="00CC3A35"/>
    <w:rsid w:val="00CC40D5"/>
    <w:rsid w:val="00CC4373"/>
    <w:rsid w:val="00CC562C"/>
    <w:rsid w:val="00CC5A41"/>
    <w:rsid w:val="00CC642B"/>
    <w:rsid w:val="00CC6798"/>
    <w:rsid w:val="00CC6D9A"/>
    <w:rsid w:val="00CC7384"/>
    <w:rsid w:val="00CC7453"/>
    <w:rsid w:val="00CC74F1"/>
    <w:rsid w:val="00CD138B"/>
    <w:rsid w:val="00CD155F"/>
    <w:rsid w:val="00CD1A29"/>
    <w:rsid w:val="00CD1B74"/>
    <w:rsid w:val="00CD3833"/>
    <w:rsid w:val="00CD3E29"/>
    <w:rsid w:val="00CD456C"/>
    <w:rsid w:val="00CD4EF0"/>
    <w:rsid w:val="00CD4F16"/>
    <w:rsid w:val="00CD535D"/>
    <w:rsid w:val="00CD69CD"/>
    <w:rsid w:val="00CD6EAD"/>
    <w:rsid w:val="00CD7205"/>
    <w:rsid w:val="00CE008B"/>
    <w:rsid w:val="00CE0ACD"/>
    <w:rsid w:val="00CE1B8C"/>
    <w:rsid w:val="00CE1CA0"/>
    <w:rsid w:val="00CE42D1"/>
    <w:rsid w:val="00CE4631"/>
    <w:rsid w:val="00CE5C1C"/>
    <w:rsid w:val="00CE6BE5"/>
    <w:rsid w:val="00CE7006"/>
    <w:rsid w:val="00CE7015"/>
    <w:rsid w:val="00CE7083"/>
    <w:rsid w:val="00CF1560"/>
    <w:rsid w:val="00CF1F41"/>
    <w:rsid w:val="00CF2FDA"/>
    <w:rsid w:val="00CF34A8"/>
    <w:rsid w:val="00CF3E64"/>
    <w:rsid w:val="00CF4D0E"/>
    <w:rsid w:val="00CF5052"/>
    <w:rsid w:val="00CF58D7"/>
    <w:rsid w:val="00CF5DD5"/>
    <w:rsid w:val="00CF7B0A"/>
    <w:rsid w:val="00CF7F63"/>
    <w:rsid w:val="00D01181"/>
    <w:rsid w:val="00D01555"/>
    <w:rsid w:val="00D029D3"/>
    <w:rsid w:val="00D02D02"/>
    <w:rsid w:val="00D0322B"/>
    <w:rsid w:val="00D04412"/>
    <w:rsid w:val="00D046A1"/>
    <w:rsid w:val="00D04A14"/>
    <w:rsid w:val="00D06750"/>
    <w:rsid w:val="00D06A1D"/>
    <w:rsid w:val="00D06C1D"/>
    <w:rsid w:val="00D06D4C"/>
    <w:rsid w:val="00D06D88"/>
    <w:rsid w:val="00D07413"/>
    <w:rsid w:val="00D07C7C"/>
    <w:rsid w:val="00D100EE"/>
    <w:rsid w:val="00D10A42"/>
    <w:rsid w:val="00D10BDE"/>
    <w:rsid w:val="00D13EBA"/>
    <w:rsid w:val="00D1516C"/>
    <w:rsid w:val="00D158E4"/>
    <w:rsid w:val="00D15B12"/>
    <w:rsid w:val="00D16D77"/>
    <w:rsid w:val="00D17318"/>
    <w:rsid w:val="00D17D31"/>
    <w:rsid w:val="00D20CEB"/>
    <w:rsid w:val="00D20F74"/>
    <w:rsid w:val="00D218D2"/>
    <w:rsid w:val="00D21D6F"/>
    <w:rsid w:val="00D22268"/>
    <w:rsid w:val="00D22948"/>
    <w:rsid w:val="00D22A76"/>
    <w:rsid w:val="00D234D5"/>
    <w:rsid w:val="00D23961"/>
    <w:rsid w:val="00D24007"/>
    <w:rsid w:val="00D243F2"/>
    <w:rsid w:val="00D24E5F"/>
    <w:rsid w:val="00D259B1"/>
    <w:rsid w:val="00D25C04"/>
    <w:rsid w:val="00D2624D"/>
    <w:rsid w:val="00D262B9"/>
    <w:rsid w:val="00D26373"/>
    <w:rsid w:val="00D270F8"/>
    <w:rsid w:val="00D27597"/>
    <w:rsid w:val="00D27699"/>
    <w:rsid w:val="00D308A1"/>
    <w:rsid w:val="00D320DB"/>
    <w:rsid w:val="00D32261"/>
    <w:rsid w:val="00D32968"/>
    <w:rsid w:val="00D32EBF"/>
    <w:rsid w:val="00D3301B"/>
    <w:rsid w:val="00D34C54"/>
    <w:rsid w:val="00D3742E"/>
    <w:rsid w:val="00D378F5"/>
    <w:rsid w:val="00D37A21"/>
    <w:rsid w:val="00D4098D"/>
    <w:rsid w:val="00D40E9D"/>
    <w:rsid w:val="00D410AD"/>
    <w:rsid w:val="00D415E6"/>
    <w:rsid w:val="00D42381"/>
    <w:rsid w:val="00D430F4"/>
    <w:rsid w:val="00D43AFB"/>
    <w:rsid w:val="00D446A8"/>
    <w:rsid w:val="00D4564B"/>
    <w:rsid w:val="00D458D9"/>
    <w:rsid w:val="00D45E1B"/>
    <w:rsid w:val="00D4671F"/>
    <w:rsid w:val="00D46A08"/>
    <w:rsid w:val="00D46B3D"/>
    <w:rsid w:val="00D46C05"/>
    <w:rsid w:val="00D47969"/>
    <w:rsid w:val="00D51216"/>
    <w:rsid w:val="00D51500"/>
    <w:rsid w:val="00D51569"/>
    <w:rsid w:val="00D517C3"/>
    <w:rsid w:val="00D51EFC"/>
    <w:rsid w:val="00D520F5"/>
    <w:rsid w:val="00D53418"/>
    <w:rsid w:val="00D53776"/>
    <w:rsid w:val="00D53CF1"/>
    <w:rsid w:val="00D54071"/>
    <w:rsid w:val="00D54376"/>
    <w:rsid w:val="00D54F8D"/>
    <w:rsid w:val="00D556A5"/>
    <w:rsid w:val="00D5719A"/>
    <w:rsid w:val="00D5753D"/>
    <w:rsid w:val="00D57C4D"/>
    <w:rsid w:val="00D6065A"/>
    <w:rsid w:val="00D63855"/>
    <w:rsid w:val="00D6416E"/>
    <w:rsid w:val="00D6523B"/>
    <w:rsid w:val="00D6532B"/>
    <w:rsid w:val="00D659C3"/>
    <w:rsid w:val="00D65B38"/>
    <w:rsid w:val="00D65DD4"/>
    <w:rsid w:val="00D7068B"/>
    <w:rsid w:val="00D70B15"/>
    <w:rsid w:val="00D71204"/>
    <w:rsid w:val="00D71575"/>
    <w:rsid w:val="00D71E06"/>
    <w:rsid w:val="00D72601"/>
    <w:rsid w:val="00D72AF7"/>
    <w:rsid w:val="00D72B2E"/>
    <w:rsid w:val="00D7351F"/>
    <w:rsid w:val="00D740A5"/>
    <w:rsid w:val="00D75439"/>
    <w:rsid w:val="00D775EE"/>
    <w:rsid w:val="00D7790E"/>
    <w:rsid w:val="00D800F4"/>
    <w:rsid w:val="00D80E93"/>
    <w:rsid w:val="00D80EAF"/>
    <w:rsid w:val="00D80EE7"/>
    <w:rsid w:val="00D82856"/>
    <w:rsid w:val="00D828A9"/>
    <w:rsid w:val="00D82EE7"/>
    <w:rsid w:val="00D83954"/>
    <w:rsid w:val="00D84BF3"/>
    <w:rsid w:val="00D85D7C"/>
    <w:rsid w:val="00D86059"/>
    <w:rsid w:val="00D86433"/>
    <w:rsid w:val="00D87878"/>
    <w:rsid w:val="00D87C2F"/>
    <w:rsid w:val="00D9008E"/>
    <w:rsid w:val="00D91073"/>
    <w:rsid w:val="00D912E2"/>
    <w:rsid w:val="00D91703"/>
    <w:rsid w:val="00D92B7B"/>
    <w:rsid w:val="00D92BB1"/>
    <w:rsid w:val="00D92D1B"/>
    <w:rsid w:val="00D92FAF"/>
    <w:rsid w:val="00D93863"/>
    <w:rsid w:val="00D93896"/>
    <w:rsid w:val="00D9406F"/>
    <w:rsid w:val="00D9422A"/>
    <w:rsid w:val="00D94415"/>
    <w:rsid w:val="00D9684A"/>
    <w:rsid w:val="00D9752D"/>
    <w:rsid w:val="00D977E1"/>
    <w:rsid w:val="00D97D3E"/>
    <w:rsid w:val="00D97F16"/>
    <w:rsid w:val="00DA06B6"/>
    <w:rsid w:val="00DA1001"/>
    <w:rsid w:val="00DA10D9"/>
    <w:rsid w:val="00DA29DF"/>
    <w:rsid w:val="00DA29EE"/>
    <w:rsid w:val="00DA3036"/>
    <w:rsid w:val="00DA39E2"/>
    <w:rsid w:val="00DA424D"/>
    <w:rsid w:val="00DA460E"/>
    <w:rsid w:val="00DA4985"/>
    <w:rsid w:val="00DA51BA"/>
    <w:rsid w:val="00DA6273"/>
    <w:rsid w:val="00DA6406"/>
    <w:rsid w:val="00DA66E4"/>
    <w:rsid w:val="00DA6FDF"/>
    <w:rsid w:val="00DA7021"/>
    <w:rsid w:val="00DA7022"/>
    <w:rsid w:val="00DA7D29"/>
    <w:rsid w:val="00DB1D21"/>
    <w:rsid w:val="00DB2893"/>
    <w:rsid w:val="00DB3017"/>
    <w:rsid w:val="00DB34F3"/>
    <w:rsid w:val="00DB3754"/>
    <w:rsid w:val="00DB3C2F"/>
    <w:rsid w:val="00DB41C1"/>
    <w:rsid w:val="00DB5DD5"/>
    <w:rsid w:val="00DB6377"/>
    <w:rsid w:val="00DC062C"/>
    <w:rsid w:val="00DC0F44"/>
    <w:rsid w:val="00DC1665"/>
    <w:rsid w:val="00DC1DC3"/>
    <w:rsid w:val="00DC1F33"/>
    <w:rsid w:val="00DC3970"/>
    <w:rsid w:val="00DC3D8F"/>
    <w:rsid w:val="00DC4276"/>
    <w:rsid w:val="00DC54C9"/>
    <w:rsid w:val="00DC5F02"/>
    <w:rsid w:val="00DD027D"/>
    <w:rsid w:val="00DD1489"/>
    <w:rsid w:val="00DD149E"/>
    <w:rsid w:val="00DD1538"/>
    <w:rsid w:val="00DD17C3"/>
    <w:rsid w:val="00DD193D"/>
    <w:rsid w:val="00DD236B"/>
    <w:rsid w:val="00DD3666"/>
    <w:rsid w:val="00DD3BD5"/>
    <w:rsid w:val="00DD513D"/>
    <w:rsid w:val="00DD5BC1"/>
    <w:rsid w:val="00DD6269"/>
    <w:rsid w:val="00DD68D9"/>
    <w:rsid w:val="00DD6D8D"/>
    <w:rsid w:val="00DD713E"/>
    <w:rsid w:val="00DE0558"/>
    <w:rsid w:val="00DE11EB"/>
    <w:rsid w:val="00DE2DB8"/>
    <w:rsid w:val="00DE3960"/>
    <w:rsid w:val="00DE4399"/>
    <w:rsid w:val="00DE4A8A"/>
    <w:rsid w:val="00DE4CEC"/>
    <w:rsid w:val="00DE521E"/>
    <w:rsid w:val="00DE5F26"/>
    <w:rsid w:val="00DE7286"/>
    <w:rsid w:val="00DE7F74"/>
    <w:rsid w:val="00DF0A1E"/>
    <w:rsid w:val="00DF1012"/>
    <w:rsid w:val="00DF1189"/>
    <w:rsid w:val="00DF155F"/>
    <w:rsid w:val="00DF1593"/>
    <w:rsid w:val="00DF1F92"/>
    <w:rsid w:val="00DF2164"/>
    <w:rsid w:val="00DF2794"/>
    <w:rsid w:val="00DF2A3E"/>
    <w:rsid w:val="00DF32E4"/>
    <w:rsid w:val="00DF5904"/>
    <w:rsid w:val="00DF7CB8"/>
    <w:rsid w:val="00DF7EEA"/>
    <w:rsid w:val="00E00B5B"/>
    <w:rsid w:val="00E01A3F"/>
    <w:rsid w:val="00E02479"/>
    <w:rsid w:val="00E02ED6"/>
    <w:rsid w:val="00E03462"/>
    <w:rsid w:val="00E04DB3"/>
    <w:rsid w:val="00E0545D"/>
    <w:rsid w:val="00E05916"/>
    <w:rsid w:val="00E05B45"/>
    <w:rsid w:val="00E0639B"/>
    <w:rsid w:val="00E06CE6"/>
    <w:rsid w:val="00E10120"/>
    <w:rsid w:val="00E11206"/>
    <w:rsid w:val="00E129EF"/>
    <w:rsid w:val="00E12B59"/>
    <w:rsid w:val="00E14B80"/>
    <w:rsid w:val="00E1528A"/>
    <w:rsid w:val="00E17324"/>
    <w:rsid w:val="00E17440"/>
    <w:rsid w:val="00E20CF7"/>
    <w:rsid w:val="00E2140C"/>
    <w:rsid w:val="00E228AC"/>
    <w:rsid w:val="00E228D5"/>
    <w:rsid w:val="00E22FD0"/>
    <w:rsid w:val="00E244E5"/>
    <w:rsid w:val="00E24797"/>
    <w:rsid w:val="00E249A9"/>
    <w:rsid w:val="00E24AAC"/>
    <w:rsid w:val="00E24DFC"/>
    <w:rsid w:val="00E24EE3"/>
    <w:rsid w:val="00E24FE9"/>
    <w:rsid w:val="00E2687E"/>
    <w:rsid w:val="00E30395"/>
    <w:rsid w:val="00E30AA6"/>
    <w:rsid w:val="00E325E2"/>
    <w:rsid w:val="00E329E5"/>
    <w:rsid w:val="00E332FA"/>
    <w:rsid w:val="00E33526"/>
    <w:rsid w:val="00E336E2"/>
    <w:rsid w:val="00E3392C"/>
    <w:rsid w:val="00E34115"/>
    <w:rsid w:val="00E3441A"/>
    <w:rsid w:val="00E3510E"/>
    <w:rsid w:val="00E360AF"/>
    <w:rsid w:val="00E4057A"/>
    <w:rsid w:val="00E40CB4"/>
    <w:rsid w:val="00E40CE3"/>
    <w:rsid w:val="00E40D97"/>
    <w:rsid w:val="00E42151"/>
    <w:rsid w:val="00E421B9"/>
    <w:rsid w:val="00E4243E"/>
    <w:rsid w:val="00E42527"/>
    <w:rsid w:val="00E4286B"/>
    <w:rsid w:val="00E43296"/>
    <w:rsid w:val="00E4350C"/>
    <w:rsid w:val="00E4426A"/>
    <w:rsid w:val="00E445AB"/>
    <w:rsid w:val="00E44B5D"/>
    <w:rsid w:val="00E4538C"/>
    <w:rsid w:val="00E45F92"/>
    <w:rsid w:val="00E46CDC"/>
    <w:rsid w:val="00E47407"/>
    <w:rsid w:val="00E47B2A"/>
    <w:rsid w:val="00E47BE5"/>
    <w:rsid w:val="00E5037C"/>
    <w:rsid w:val="00E5135D"/>
    <w:rsid w:val="00E52651"/>
    <w:rsid w:val="00E526E2"/>
    <w:rsid w:val="00E528AB"/>
    <w:rsid w:val="00E52B61"/>
    <w:rsid w:val="00E53BBB"/>
    <w:rsid w:val="00E54568"/>
    <w:rsid w:val="00E5460F"/>
    <w:rsid w:val="00E5503B"/>
    <w:rsid w:val="00E553BC"/>
    <w:rsid w:val="00E5555D"/>
    <w:rsid w:val="00E55915"/>
    <w:rsid w:val="00E55B53"/>
    <w:rsid w:val="00E55B6D"/>
    <w:rsid w:val="00E56CCC"/>
    <w:rsid w:val="00E56EE7"/>
    <w:rsid w:val="00E601EC"/>
    <w:rsid w:val="00E607B4"/>
    <w:rsid w:val="00E6098A"/>
    <w:rsid w:val="00E60C62"/>
    <w:rsid w:val="00E611A8"/>
    <w:rsid w:val="00E611D8"/>
    <w:rsid w:val="00E614E8"/>
    <w:rsid w:val="00E616C9"/>
    <w:rsid w:val="00E63D43"/>
    <w:rsid w:val="00E660BC"/>
    <w:rsid w:val="00E66817"/>
    <w:rsid w:val="00E6777F"/>
    <w:rsid w:val="00E701D8"/>
    <w:rsid w:val="00E702F9"/>
    <w:rsid w:val="00E71394"/>
    <w:rsid w:val="00E71743"/>
    <w:rsid w:val="00E7182F"/>
    <w:rsid w:val="00E71E2A"/>
    <w:rsid w:val="00E727E0"/>
    <w:rsid w:val="00E72B21"/>
    <w:rsid w:val="00E7351D"/>
    <w:rsid w:val="00E7405C"/>
    <w:rsid w:val="00E74075"/>
    <w:rsid w:val="00E7414F"/>
    <w:rsid w:val="00E7584F"/>
    <w:rsid w:val="00E7597A"/>
    <w:rsid w:val="00E75A8C"/>
    <w:rsid w:val="00E75AF0"/>
    <w:rsid w:val="00E75F23"/>
    <w:rsid w:val="00E76DB2"/>
    <w:rsid w:val="00E802DE"/>
    <w:rsid w:val="00E80FA0"/>
    <w:rsid w:val="00E82082"/>
    <w:rsid w:val="00E82403"/>
    <w:rsid w:val="00E836FA"/>
    <w:rsid w:val="00E83755"/>
    <w:rsid w:val="00E837A9"/>
    <w:rsid w:val="00E83CB6"/>
    <w:rsid w:val="00E84273"/>
    <w:rsid w:val="00E85048"/>
    <w:rsid w:val="00E85526"/>
    <w:rsid w:val="00E870E8"/>
    <w:rsid w:val="00E87B1F"/>
    <w:rsid w:val="00E87BB0"/>
    <w:rsid w:val="00E87C6B"/>
    <w:rsid w:val="00E87D05"/>
    <w:rsid w:val="00E87D95"/>
    <w:rsid w:val="00E90DBE"/>
    <w:rsid w:val="00E9154D"/>
    <w:rsid w:val="00E916DB"/>
    <w:rsid w:val="00E91C09"/>
    <w:rsid w:val="00E91DA2"/>
    <w:rsid w:val="00E92CBF"/>
    <w:rsid w:val="00E92FD6"/>
    <w:rsid w:val="00E934B3"/>
    <w:rsid w:val="00E93A53"/>
    <w:rsid w:val="00E9480A"/>
    <w:rsid w:val="00E948D0"/>
    <w:rsid w:val="00E956C1"/>
    <w:rsid w:val="00E964B9"/>
    <w:rsid w:val="00E972DD"/>
    <w:rsid w:val="00E97694"/>
    <w:rsid w:val="00E9787D"/>
    <w:rsid w:val="00EA0261"/>
    <w:rsid w:val="00EA1839"/>
    <w:rsid w:val="00EA18AD"/>
    <w:rsid w:val="00EA1D25"/>
    <w:rsid w:val="00EA1FBE"/>
    <w:rsid w:val="00EA2B39"/>
    <w:rsid w:val="00EA2EDC"/>
    <w:rsid w:val="00EA3464"/>
    <w:rsid w:val="00EA4204"/>
    <w:rsid w:val="00EA5102"/>
    <w:rsid w:val="00EA5258"/>
    <w:rsid w:val="00EA53B8"/>
    <w:rsid w:val="00EA59C2"/>
    <w:rsid w:val="00EA65AD"/>
    <w:rsid w:val="00EA7402"/>
    <w:rsid w:val="00EA7419"/>
    <w:rsid w:val="00EA7503"/>
    <w:rsid w:val="00EA7BB2"/>
    <w:rsid w:val="00EB076D"/>
    <w:rsid w:val="00EB182F"/>
    <w:rsid w:val="00EB1B18"/>
    <w:rsid w:val="00EB1DC3"/>
    <w:rsid w:val="00EB240D"/>
    <w:rsid w:val="00EB246D"/>
    <w:rsid w:val="00EB32B2"/>
    <w:rsid w:val="00EB3365"/>
    <w:rsid w:val="00EB4BCE"/>
    <w:rsid w:val="00EB4C0F"/>
    <w:rsid w:val="00EB5780"/>
    <w:rsid w:val="00EB59A3"/>
    <w:rsid w:val="00EB6797"/>
    <w:rsid w:val="00EB78E2"/>
    <w:rsid w:val="00EB7C34"/>
    <w:rsid w:val="00EC15B2"/>
    <w:rsid w:val="00EC1620"/>
    <w:rsid w:val="00EC180A"/>
    <w:rsid w:val="00EC1A2D"/>
    <w:rsid w:val="00EC2450"/>
    <w:rsid w:val="00EC2C61"/>
    <w:rsid w:val="00EC325D"/>
    <w:rsid w:val="00EC3570"/>
    <w:rsid w:val="00EC376D"/>
    <w:rsid w:val="00EC4514"/>
    <w:rsid w:val="00EC4D6D"/>
    <w:rsid w:val="00EC547A"/>
    <w:rsid w:val="00EC5810"/>
    <w:rsid w:val="00EC643F"/>
    <w:rsid w:val="00EC67A6"/>
    <w:rsid w:val="00EC6FB0"/>
    <w:rsid w:val="00EC6FC8"/>
    <w:rsid w:val="00EC70D2"/>
    <w:rsid w:val="00EC70ED"/>
    <w:rsid w:val="00EC783D"/>
    <w:rsid w:val="00ED04A3"/>
    <w:rsid w:val="00ED0B83"/>
    <w:rsid w:val="00ED186C"/>
    <w:rsid w:val="00ED2BD3"/>
    <w:rsid w:val="00ED2BD9"/>
    <w:rsid w:val="00ED2F9B"/>
    <w:rsid w:val="00ED4713"/>
    <w:rsid w:val="00ED4B05"/>
    <w:rsid w:val="00ED5B12"/>
    <w:rsid w:val="00ED5D2B"/>
    <w:rsid w:val="00ED799D"/>
    <w:rsid w:val="00EE10FE"/>
    <w:rsid w:val="00EE1462"/>
    <w:rsid w:val="00EE1767"/>
    <w:rsid w:val="00EE1DFD"/>
    <w:rsid w:val="00EE1E46"/>
    <w:rsid w:val="00EE46AE"/>
    <w:rsid w:val="00EE531F"/>
    <w:rsid w:val="00EE54C1"/>
    <w:rsid w:val="00EE61EB"/>
    <w:rsid w:val="00EE636D"/>
    <w:rsid w:val="00EE6B90"/>
    <w:rsid w:val="00EE7900"/>
    <w:rsid w:val="00EF05E5"/>
    <w:rsid w:val="00EF118D"/>
    <w:rsid w:val="00EF1424"/>
    <w:rsid w:val="00EF291C"/>
    <w:rsid w:val="00EF3D1A"/>
    <w:rsid w:val="00EF532C"/>
    <w:rsid w:val="00EF54A1"/>
    <w:rsid w:val="00EF6580"/>
    <w:rsid w:val="00F00B36"/>
    <w:rsid w:val="00F00B60"/>
    <w:rsid w:val="00F01C74"/>
    <w:rsid w:val="00F01F72"/>
    <w:rsid w:val="00F02781"/>
    <w:rsid w:val="00F02949"/>
    <w:rsid w:val="00F03566"/>
    <w:rsid w:val="00F0431B"/>
    <w:rsid w:val="00F06246"/>
    <w:rsid w:val="00F073B1"/>
    <w:rsid w:val="00F07833"/>
    <w:rsid w:val="00F102D5"/>
    <w:rsid w:val="00F10415"/>
    <w:rsid w:val="00F10E00"/>
    <w:rsid w:val="00F117E4"/>
    <w:rsid w:val="00F11988"/>
    <w:rsid w:val="00F11B7C"/>
    <w:rsid w:val="00F1257F"/>
    <w:rsid w:val="00F12587"/>
    <w:rsid w:val="00F13071"/>
    <w:rsid w:val="00F14178"/>
    <w:rsid w:val="00F14472"/>
    <w:rsid w:val="00F153C4"/>
    <w:rsid w:val="00F15601"/>
    <w:rsid w:val="00F15773"/>
    <w:rsid w:val="00F16C28"/>
    <w:rsid w:val="00F173F1"/>
    <w:rsid w:val="00F20439"/>
    <w:rsid w:val="00F20A4F"/>
    <w:rsid w:val="00F20E94"/>
    <w:rsid w:val="00F20F9B"/>
    <w:rsid w:val="00F218A6"/>
    <w:rsid w:val="00F21D1C"/>
    <w:rsid w:val="00F22E15"/>
    <w:rsid w:val="00F231C2"/>
    <w:rsid w:val="00F232FA"/>
    <w:rsid w:val="00F232FC"/>
    <w:rsid w:val="00F236FF"/>
    <w:rsid w:val="00F23C96"/>
    <w:rsid w:val="00F24CC9"/>
    <w:rsid w:val="00F2551E"/>
    <w:rsid w:val="00F25DBA"/>
    <w:rsid w:val="00F26242"/>
    <w:rsid w:val="00F26C82"/>
    <w:rsid w:val="00F2772E"/>
    <w:rsid w:val="00F277C0"/>
    <w:rsid w:val="00F27EF4"/>
    <w:rsid w:val="00F309E3"/>
    <w:rsid w:val="00F31003"/>
    <w:rsid w:val="00F32933"/>
    <w:rsid w:val="00F32AEF"/>
    <w:rsid w:val="00F32AFF"/>
    <w:rsid w:val="00F32E43"/>
    <w:rsid w:val="00F3541A"/>
    <w:rsid w:val="00F36424"/>
    <w:rsid w:val="00F36744"/>
    <w:rsid w:val="00F37070"/>
    <w:rsid w:val="00F37ED9"/>
    <w:rsid w:val="00F40EC6"/>
    <w:rsid w:val="00F4111D"/>
    <w:rsid w:val="00F413DA"/>
    <w:rsid w:val="00F416DD"/>
    <w:rsid w:val="00F43968"/>
    <w:rsid w:val="00F441DE"/>
    <w:rsid w:val="00F44576"/>
    <w:rsid w:val="00F44C04"/>
    <w:rsid w:val="00F456C7"/>
    <w:rsid w:val="00F46302"/>
    <w:rsid w:val="00F46332"/>
    <w:rsid w:val="00F50CFA"/>
    <w:rsid w:val="00F515C8"/>
    <w:rsid w:val="00F51995"/>
    <w:rsid w:val="00F5245A"/>
    <w:rsid w:val="00F53354"/>
    <w:rsid w:val="00F53CF7"/>
    <w:rsid w:val="00F543DC"/>
    <w:rsid w:val="00F54FB9"/>
    <w:rsid w:val="00F55CC3"/>
    <w:rsid w:val="00F566DF"/>
    <w:rsid w:val="00F56898"/>
    <w:rsid w:val="00F56BAC"/>
    <w:rsid w:val="00F57303"/>
    <w:rsid w:val="00F57448"/>
    <w:rsid w:val="00F614BE"/>
    <w:rsid w:val="00F623F4"/>
    <w:rsid w:val="00F62775"/>
    <w:rsid w:val="00F62B9F"/>
    <w:rsid w:val="00F62E88"/>
    <w:rsid w:val="00F62F2B"/>
    <w:rsid w:val="00F632A3"/>
    <w:rsid w:val="00F633D1"/>
    <w:rsid w:val="00F63507"/>
    <w:rsid w:val="00F6382F"/>
    <w:rsid w:val="00F63DE9"/>
    <w:rsid w:val="00F64529"/>
    <w:rsid w:val="00F65005"/>
    <w:rsid w:val="00F65A45"/>
    <w:rsid w:val="00F65B07"/>
    <w:rsid w:val="00F66334"/>
    <w:rsid w:val="00F67254"/>
    <w:rsid w:val="00F67392"/>
    <w:rsid w:val="00F70F12"/>
    <w:rsid w:val="00F71569"/>
    <w:rsid w:val="00F71B3D"/>
    <w:rsid w:val="00F7458F"/>
    <w:rsid w:val="00F74BB4"/>
    <w:rsid w:val="00F74E68"/>
    <w:rsid w:val="00F75095"/>
    <w:rsid w:val="00F75407"/>
    <w:rsid w:val="00F75B2F"/>
    <w:rsid w:val="00F75DB3"/>
    <w:rsid w:val="00F75EE4"/>
    <w:rsid w:val="00F809BC"/>
    <w:rsid w:val="00F80A02"/>
    <w:rsid w:val="00F80E16"/>
    <w:rsid w:val="00F81011"/>
    <w:rsid w:val="00F810BE"/>
    <w:rsid w:val="00F81627"/>
    <w:rsid w:val="00F81978"/>
    <w:rsid w:val="00F81EAE"/>
    <w:rsid w:val="00F82F57"/>
    <w:rsid w:val="00F848B5"/>
    <w:rsid w:val="00F85CCB"/>
    <w:rsid w:val="00F862A8"/>
    <w:rsid w:val="00F86C20"/>
    <w:rsid w:val="00F87402"/>
    <w:rsid w:val="00F87570"/>
    <w:rsid w:val="00F90A12"/>
    <w:rsid w:val="00F90E93"/>
    <w:rsid w:val="00F9410C"/>
    <w:rsid w:val="00F954C1"/>
    <w:rsid w:val="00F95ED4"/>
    <w:rsid w:val="00F96062"/>
    <w:rsid w:val="00F9617B"/>
    <w:rsid w:val="00F964CE"/>
    <w:rsid w:val="00F97B83"/>
    <w:rsid w:val="00FA03C2"/>
    <w:rsid w:val="00FA0481"/>
    <w:rsid w:val="00FA1817"/>
    <w:rsid w:val="00FA1E52"/>
    <w:rsid w:val="00FA21C8"/>
    <w:rsid w:val="00FA2769"/>
    <w:rsid w:val="00FA37E8"/>
    <w:rsid w:val="00FA3AB6"/>
    <w:rsid w:val="00FA4266"/>
    <w:rsid w:val="00FA42B1"/>
    <w:rsid w:val="00FA4311"/>
    <w:rsid w:val="00FA46D6"/>
    <w:rsid w:val="00FA4884"/>
    <w:rsid w:val="00FA4A91"/>
    <w:rsid w:val="00FA4B4A"/>
    <w:rsid w:val="00FA4CF0"/>
    <w:rsid w:val="00FA5D58"/>
    <w:rsid w:val="00FA6359"/>
    <w:rsid w:val="00FB00DB"/>
    <w:rsid w:val="00FB0C72"/>
    <w:rsid w:val="00FB15FD"/>
    <w:rsid w:val="00FB1909"/>
    <w:rsid w:val="00FB27BD"/>
    <w:rsid w:val="00FB331A"/>
    <w:rsid w:val="00FB3A77"/>
    <w:rsid w:val="00FB4911"/>
    <w:rsid w:val="00FB49EE"/>
    <w:rsid w:val="00FB57E6"/>
    <w:rsid w:val="00FB60A7"/>
    <w:rsid w:val="00FB65B0"/>
    <w:rsid w:val="00FB6CA4"/>
    <w:rsid w:val="00FB6EAA"/>
    <w:rsid w:val="00FB7C19"/>
    <w:rsid w:val="00FB7D11"/>
    <w:rsid w:val="00FB7FC0"/>
    <w:rsid w:val="00FC2028"/>
    <w:rsid w:val="00FC23D9"/>
    <w:rsid w:val="00FC33C3"/>
    <w:rsid w:val="00FC3648"/>
    <w:rsid w:val="00FC3DA8"/>
    <w:rsid w:val="00FC3E19"/>
    <w:rsid w:val="00FC3E94"/>
    <w:rsid w:val="00FC4129"/>
    <w:rsid w:val="00FC6382"/>
    <w:rsid w:val="00FC7625"/>
    <w:rsid w:val="00FC7A6E"/>
    <w:rsid w:val="00FD0410"/>
    <w:rsid w:val="00FD09F7"/>
    <w:rsid w:val="00FD116F"/>
    <w:rsid w:val="00FD1BA1"/>
    <w:rsid w:val="00FD1D0A"/>
    <w:rsid w:val="00FD29D5"/>
    <w:rsid w:val="00FD2CCD"/>
    <w:rsid w:val="00FD2DF6"/>
    <w:rsid w:val="00FD3A5D"/>
    <w:rsid w:val="00FD3B5D"/>
    <w:rsid w:val="00FD46F5"/>
    <w:rsid w:val="00FD5412"/>
    <w:rsid w:val="00FD57D4"/>
    <w:rsid w:val="00FD6057"/>
    <w:rsid w:val="00FD7096"/>
    <w:rsid w:val="00FD7273"/>
    <w:rsid w:val="00FD740F"/>
    <w:rsid w:val="00FD7612"/>
    <w:rsid w:val="00FE052D"/>
    <w:rsid w:val="00FE067B"/>
    <w:rsid w:val="00FE17EC"/>
    <w:rsid w:val="00FE1C5D"/>
    <w:rsid w:val="00FE30F8"/>
    <w:rsid w:val="00FE3D6B"/>
    <w:rsid w:val="00FE3EF0"/>
    <w:rsid w:val="00FE400C"/>
    <w:rsid w:val="00FE4091"/>
    <w:rsid w:val="00FE44F0"/>
    <w:rsid w:val="00FE47FF"/>
    <w:rsid w:val="00FE4D31"/>
    <w:rsid w:val="00FE50C6"/>
    <w:rsid w:val="00FE54A9"/>
    <w:rsid w:val="00FE5811"/>
    <w:rsid w:val="00FE6F39"/>
    <w:rsid w:val="00FE708B"/>
    <w:rsid w:val="00FE7102"/>
    <w:rsid w:val="00FE7292"/>
    <w:rsid w:val="00FE72FB"/>
    <w:rsid w:val="00FE7905"/>
    <w:rsid w:val="00FF1406"/>
    <w:rsid w:val="00FF1B67"/>
    <w:rsid w:val="00FF2E1F"/>
    <w:rsid w:val="00FF3505"/>
    <w:rsid w:val="00FF4B35"/>
    <w:rsid w:val="00FF4B44"/>
    <w:rsid w:val="00FF52A7"/>
    <w:rsid w:val="00FF6640"/>
    <w:rsid w:val="00FF7BB5"/>
    <w:rsid w:val="010CE5B0"/>
    <w:rsid w:val="0119AE6E"/>
    <w:rsid w:val="01321EF1"/>
    <w:rsid w:val="019A8D1C"/>
    <w:rsid w:val="01BDA3BA"/>
    <w:rsid w:val="01C14425"/>
    <w:rsid w:val="022A39BE"/>
    <w:rsid w:val="02614AC0"/>
    <w:rsid w:val="0263DC45"/>
    <w:rsid w:val="02A5D0AC"/>
    <w:rsid w:val="02A81792"/>
    <w:rsid w:val="03066021"/>
    <w:rsid w:val="0326BEBA"/>
    <w:rsid w:val="03478BA1"/>
    <w:rsid w:val="03A2E0F0"/>
    <w:rsid w:val="03B8B6A5"/>
    <w:rsid w:val="03DC22A0"/>
    <w:rsid w:val="03F7F7EF"/>
    <w:rsid w:val="04095683"/>
    <w:rsid w:val="041090CD"/>
    <w:rsid w:val="0447CF13"/>
    <w:rsid w:val="045538C3"/>
    <w:rsid w:val="04678600"/>
    <w:rsid w:val="04872A12"/>
    <w:rsid w:val="04A23082"/>
    <w:rsid w:val="04A2EF22"/>
    <w:rsid w:val="04C28F1B"/>
    <w:rsid w:val="053C00D8"/>
    <w:rsid w:val="05469ED7"/>
    <w:rsid w:val="05636687"/>
    <w:rsid w:val="05860008"/>
    <w:rsid w:val="05F1B72C"/>
    <w:rsid w:val="060561C4"/>
    <w:rsid w:val="06085940"/>
    <w:rsid w:val="06146C6C"/>
    <w:rsid w:val="06215AC2"/>
    <w:rsid w:val="064DA7EA"/>
    <w:rsid w:val="064F0D01"/>
    <w:rsid w:val="066E9653"/>
    <w:rsid w:val="066F0E3A"/>
    <w:rsid w:val="06E88BF7"/>
    <w:rsid w:val="06F3AA0F"/>
    <w:rsid w:val="06FF8EC4"/>
    <w:rsid w:val="0707262D"/>
    <w:rsid w:val="077C2734"/>
    <w:rsid w:val="0780E67F"/>
    <w:rsid w:val="078645F9"/>
    <w:rsid w:val="0789850C"/>
    <w:rsid w:val="07A79C7D"/>
    <w:rsid w:val="0841AAF0"/>
    <w:rsid w:val="084ED444"/>
    <w:rsid w:val="08D3426F"/>
    <w:rsid w:val="08ECF7CF"/>
    <w:rsid w:val="08FB774E"/>
    <w:rsid w:val="0949B0E8"/>
    <w:rsid w:val="094ED42B"/>
    <w:rsid w:val="099EC194"/>
    <w:rsid w:val="09EAF217"/>
    <w:rsid w:val="0A012369"/>
    <w:rsid w:val="0A1A0FFA"/>
    <w:rsid w:val="0A316C94"/>
    <w:rsid w:val="0A35B302"/>
    <w:rsid w:val="0A76E37E"/>
    <w:rsid w:val="0A85A8E7"/>
    <w:rsid w:val="0A922404"/>
    <w:rsid w:val="0AB48B0C"/>
    <w:rsid w:val="0AD77D97"/>
    <w:rsid w:val="0B12E51D"/>
    <w:rsid w:val="0B12F1D5"/>
    <w:rsid w:val="0B210792"/>
    <w:rsid w:val="0B25BA72"/>
    <w:rsid w:val="0B29A895"/>
    <w:rsid w:val="0B6EE13B"/>
    <w:rsid w:val="0B80A846"/>
    <w:rsid w:val="0B82B2C9"/>
    <w:rsid w:val="0B868FA7"/>
    <w:rsid w:val="0BB91CCF"/>
    <w:rsid w:val="0BD19B39"/>
    <w:rsid w:val="0C59418E"/>
    <w:rsid w:val="0C631B93"/>
    <w:rsid w:val="0C83113B"/>
    <w:rsid w:val="0C9717C9"/>
    <w:rsid w:val="0CA203C0"/>
    <w:rsid w:val="0CAD1FAD"/>
    <w:rsid w:val="0D07EB4F"/>
    <w:rsid w:val="0D173DF1"/>
    <w:rsid w:val="0D224567"/>
    <w:rsid w:val="0D5E9A4B"/>
    <w:rsid w:val="0DAD4B16"/>
    <w:rsid w:val="0E0649C9"/>
    <w:rsid w:val="0E2E58EF"/>
    <w:rsid w:val="0E7C4878"/>
    <w:rsid w:val="0E929D28"/>
    <w:rsid w:val="0EA681FD"/>
    <w:rsid w:val="0EB5F1B1"/>
    <w:rsid w:val="0EBE15C8"/>
    <w:rsid w:val="0EE41803"/>
    <w:rsid w:val="0EE7F7F2"/>
    <w:rsid w:val="0FA1738B"/>
    <w:rsid w:val="0FA2E7E9"/>
    <w:rsid w:val="0FBA9BE8"/>
    <w:rsid w:val="0FC652FA"/>
    <w:rsid w:val="0FF0AD51"/>
    <w:rsid w:val="0FF70768"/>
    <w:rsid w:val="0FFC783A"/>
    <w:rsid w:val="10039CDB"/>
    <w:rsid w:val="100799F9"/>
    <w:rsid w:val="100FB2F7"/>
    <w:rsid w:val="102D3B11"/>
    <w:rsid w:val="1042525E"/>
    <w:rsid w:val="107C0E21"/>
    <w:rsid w:val="1089A2AF"/>
    <w:rsid w:val="10B6CFC9"/>
    <w:rsid w:val="10BC1EDA"/>
    <w:rsid w:val="110AA433"/>
    <w:rsid w:val="111B31FD"/>
    <w:rsid w:val="111DFF9A"/>
    <w:rsid w:val="114E7EC3"/>
    <w:rsid w:val="1165FF60"/>
    <w:rsid w:val="11EC7EAC"/>
    <w:rsid w:val="11F85F0D"/>
    <w:rsid w:val="11FAD7B5"/>
    <w:rsid w:val="120BF982"/>
    <w:rsid w:val="12114CF4"/>
    <w:rsid w:val="121F98B4"/>
    <w:rsid w:val="1221CAAB"/>
    <w:rsid w:val="123638DD"/>
    <w:rsid w:val="12371E4F"/>
    <w:rsid w:val="123AC88A"/>
    <w:rsid w:val="123CE994"/>
    <w:rsid w:val="125009B1"/>
    <w:rsid w:val="1278BD57"/>
    <w:rsid w:val="12869BEC"/>
    <w:rsid w:val="12B9CFFB"/>
    <w:rsid w:val="12F079DC"/>
    <w:rsid w:val="1310F74C"/>
    <w:rsid w:val="1321516E"/>
    <w:rsid w:val="132A1FA9"/>
    <w:rsid w:val="136B3865"/>
    <w:rsid w:val="138C7D0B"/>
    <w:rsid w:val="13A1B540"/>
    <w:rsid w:val="13A7C9E3"/>
    <w:rsid w:val="13B330FB"/>
    <w:rsid w:val="13F17843"/>
    <w:rsid w:val="13F8B882"/>
    <w:rsid w:val="14405B16"/>
    <w:rsid w:val="1463FCCE"/>
    <w:rsid w:val="148E0D0B"/>
    <w:rsid w:val="14A2A950"/>
    <w:rsid w:val="14A8B1B3"/>
    <w:rsid w:val="14D529B1"/>
    <w:rsid w:val="14E565BE"/>
    <w:rsid w:val="15136D4F"/>
    <w:rsid w:val="1533E86C"/>
    <w:rsid w:val="15469F06"/>
    <w:rsid w:val="154DA60C"/>
    <w:rsid w:val="15C2FFBC"/>
    <w:rsid w:val="15E5880A"/>
    <w:rsid w:val="1621EFE6"/>
    <w:rsid w:val="16524E5C"/>
    <w:rsid w:val="1676A137"/>
    <w:rsid w:val="167B0959"/>
    <w:rsid w:val="1682F129"/>
    <w:rsid w:val="16A6F1C6"/>
    <w:rsid w:val="16B02B0A"/>
    <w:rsid w:val="16CA359A"/>
    <w:rsid w:val="16CFB8CD"/>
    <w:rsid w:val="16D1FA76"/>
    <w:rsid w:val="16D799EB"/>
    <w:rsid w:val="16FDC0CC"/>
    <w:rsid w:val="175A6D55"/>
    <w:rsid w:val="177E2AC2"/>
    <w:rsid w:val="17C5ADCD"/>
    <w:rsid w:val="17DFFDAD"/>
    <w:rsid w:val="17EC9F29"/>
    <w:rsid w:val="17F9E352"/>
    <w:rsid w:val="18205711"/>
    <w:rsid w:val="1841D2B8"/>
    <w:rsid w:val="187104C4"/>
    <w:rsid w:val="18C3FD76"/>
    <w:rsid w:val="18C8FE28"/>
    <w:rsid w:val="18EABE6E"/>
    <w:rsid w:val="190BBF8D"/>
    <w:rsid w:val="19653243"/>
    <w:rsid w:val="19659328"/>
    <w:rsid w:val="199C4974"/>
    <w:rsid w:val="19DC989C"/>
    <w:rsid w:val="19E83885"/>
    <w:rsid w:val="19EF5E8D"/>
    <w:rsid w:val="1A41F339"/>
    <w:rsid w:val="1A8247D6"/>
    <w:rsid w:val="1A930173"/>
    <w:rsid w:val="1A9635DF"/>
    <w:rsid w:val="1A96BC10"/>
    <w:rsid w:val="1AA14F99"/>
    <w:rsid w:val="1ABBEFA5"/>
    <w:rsid w:val="1ADBF80B"/>
    <w:rsid w:val="1B0FE08A"/>
    <w:rsid w:val="1B3B5351"/>
    <w:rsid w:val="1B4FE1EF"/>
    <w:rsid w:val="1B52C23C"/>
    <w:rsid w:val="1B80CA3B"/>
    <w:rsid w:val="1B9795C7"/>
    <w:rsid w:val="1BA0D498"/>
    <w:rsid w:val="1BD075AB"/>
    <w:rsid w:val="1BD81591"/>
    <w:rsid w:val="1BEF5C63"/>
    <w:rsid w:val="1BF4C768"/>
    <w:rsid w:val="1BFC8A28"/>
    <w:rsid w:val="1C1E1837"/>
    <w:rsid w:val="1C2D5AD0"/>
    <w:rsid w:val="1C2DDE78"/>
    <w:rsid w:val="1C3C1595"/>
    <w:rsid w:val="1C3F05C8"/>
    <w:rsid w:val="1C475597"/>
    <w:rsid w:val="1C5AFEF4"/>
    <w:rsid w:val="1C7A44D5"/>
    <w:rsid w:val="1C8C9986"/>
    <w:rsid w:val="1C937ED4"/>
    <w:rsid w:val="1CBA25CF"/>
    <w:rsid w:val="1CC3038C"/>
    <w:rsid w:val="1CDA2E7D"/>
    <w:rsid w:val="1CEB062D"/>
    <w:rsid w:val="1CEBB250"/>
    <w:rsid w:val="1CF1C132"/>
    <w:rsid w:val="1D0835B1"/>
    <w:rsid w:val="1D252A48"/>
    <w:rsid w:val="1D63AD51"/>
    <w:rsid w:val="1D64E711"/>
    <w:rsid w:val="1D6A0DD6"/>
    <w:rsid w:val="1DB29E07"/>
    <w:rsid w:val="1DF5D74B"/>
    <w:rsid w:val="1E01CA4E"/>
    <w:rsid w:val="1E0B4131"/>
    <w:rsid w:val="1E3152BD"/>
    <w:rsid w:val="1E38F6AD"/>
    <w:rsid w:val="1E448268"/>
    <w:rsid w:val="1E6CD250"/>
    <w:rsid w:val="1E8C1D7C"/>
    <w:rsid w:val="1EAB8F7B"/>
    <w:rsid w:val="1ED87E95"/>
    <w:rsid w:val="1EE1BF50"/>
    <w:rsid w:val="1EFD2968"/>
    <w:rsid w:val="1F1B8B08"/>
    <w:rsid w:val="1F28E252"/>
    <w:rsid w:val="1F582C67"/>
    <w:rsid w:val="1F60E143"/>
    <w:rsid w:val="1F6EF3A6"/>
    <w:rsid w:val="1F76D9C8"/>
    <w:rsid w:val="1F7F317D"/>
    <w:rsid w:val="1FA37579"/>
    <w:rsid w:val="1FA38A88"/>
    <w:rsid w:val="1FA71192"/>
    <w:rsid w:val="1FAF25BA"/>
    <w:rsid w:val="1FB4AC94"/>
    <w:rsid w:val="1FD3A17E"/>
    <w:rsid w:val="1FF7B5D2"/>
    <w:rsid w:val="2021884A"/>
    <w:rsid w:val="2089B965"/>
    <w:rsid w:val="215D75AE"/>
    <w:rsid w:val="216C02B0"/>
    <w:rsid w:val="21B1AABB"/>
    <w:rsid w:val="21BEA453"/>
    <w:rsid w:val="21C926FD"/>
    <w:rsid w:val="21D1CF1F"/>
    <w:rsid w:val="21FFE8E1"/>
    <w:rsid w:val="222D99C5"/>
    <w:rsid w:val="224A7F50"/>
    <w:rsid w:val="2252178C"/>
    <w:rsid w:val="22577167"/>
    <w:rsid w:val="225F248F"/>
    <w:rsid w:val="227C5E65"/>
    <w:rsid w:val="228BC362"/>
    <w:rsid w:val="22904B7C"/>
    <w:rsid w:val="229D4057"/>
    <w:rsid w:val="22B17EF3"/>
    <w:rsid w:val="230E9C85"/>
    <w:rsid w:val="2314F733"/>
    <w:rsid w:val="238E6773"/>
    <w:rsid w:val="23950249"/>
    <w:rsid w:val="23C5DB33"/>
    <w:rsid w:val="23C9D2AD"/>
    <w:rsid w:val="23D79AA8"/>
    <w:rsid w:val="23EB11D3"/>
    <w:rsid w:val="23F93F50"/>
    <w:rsid w:val="2417E653"/>
    <w:rsid w:val="241A2D30"/>
    <w:rsid w:val="2420BB5C"/>
    <w:rsid w:val="2471E100"/>
    <w:rsid w:val="2475E870"/>
    <w:rsid w:val="2481CDF3"/>
    <w:rsid w:val="24A430D5"/>
    <w:rsid w:val="24D4FE91"/>
    <w:rsid w:val="24DF8319"/>
    <w:rsid w:val="24F6E68E"/>
    <w:rsid w:val="2503822C"/>
    <w:rsid w:val="253B036C"/>
    <w:rsid w:val="2547A65F"/>
    <w:rsid w:val="254B689C"/>
    <w:rsid w:val="254C2BB2"/>
    <w:rsid w:val="25552257"/>
    <w:rsid w:val="2581A8EA"/>
    <w:rsid w:val="258E55C7"/>
    <w:rsid w:val="261E631E"/>
    <w:rsid w:val="263FEEA5"/>
    <w:rsid w:val="2650BD75"/>
    <w:rsid w:val="2659CC40"/>
    <w:rsid w:val="2670655F"/>
    <w:rsid w:val="267E572E"/>
    <w:rsid w:val="2693C2E2"/>
    <w:rsid w:val="26A4DE2B"/>
    <w:rsid w:val="26C883B1"/>
    <w:rsid w:val="27296520"/>
    <w:rsid w:val="272D3BCC"/>
    <w:rsid w:val="27B4591E"/>
    <w:rsid w:val="27D0A390"/>
    <w:rsid w:val="27DBD197"/>
    <w:rsid w:val="28002F23"/>
    <w:rsid w:val="28262EA0"/>
    <w:rsid w:val="2839D5A9"/>
    <w:rsid w:val="28AE5011"/>
    <w:rsid w:val="28AF1D7F"/>
    <w:rsid w:val="28B8ADF0"/>
    <w:rsid w:val="2910A165"/>
    <w:rsid w:val="295E799B"/>
    <w:rsid w:val="29674D5B"/>
    <w:rsid w:val="297ACB2B"/>
    <w:rsid w:val="297F9898"/>
    <w:rsid w:val="2982714A"/>
    <w:rsid w:val="299BFF84"/>
    <w:rsid w:val="29B86668"/>
    <w:rsid w:val="29D3C745"/>
    <w:rsid w:val="2A44F028"/>
    <w:rsid w:val="2A5215ED"/>
    <w:rsid w:val="2A600489"/>
    <w:rsid w:val="2AA8281B"/>
    <w:rsid w:val="2AD8ABE4"/>
    <w:rsid w:val="2AE5D810"/>
    <w:rsid w:val="2AE7065D"/>
    <w:rsid w:val="2B0AA494"/>
    <w:rsid w:val="2B11FE33"/>
    <w:rsid w:val="2B16D0FE"/>
    <w:rsid w:val="2B2C5A3D"/>
    <w:rsid w:val="2B37CFE5"/>
    <w:rsid w:val="2B3C2CAC"/>
    <w:rsid w:val="2BA56DF4"/>
    <w:rsid w:val="2BA689E4"/>
    <w:rsid w:val="2BB56BF3"/>
    <w:rsid w:val="2BED9EAB"/>
    <w:rsid w:val="2BF18AE0"/>
    <w:rsid w:val="2C062B71"/>
    <w:rsid w:val="2C31C334"/>
    <w:rsid w:val="2C3D4D94"/>
    <w:rsid w:val="2C5D1718"/>
    <w:rsid w:val="2C762724"/>
    <w:rsid w:val="2C916F8E"/>
    <w:rsid w:val="2C9AAF59"/>
    <w:rsid w:val="2CAC85F8"/>
    <w:rsid w:val="2CC6C357"/>
    <w:rsid w:val="2CD3A046"/>
    <w:rsid w:val="2CF8371F"/>
    <w:rsid w:val="2D1B412A"/>
    <w:rsid w:val="2D1E5E45"/>
    <w:rsid w:val="2D65FCE4"/>
    <w:rsid w:val="2D979E91"/>
    <w:rsid w:val="2DB07F58"/>
    <w:rsid w:val="2DC194C0"/>
    <w:rsid w:val="2E0DED44"/>
    <w:rsid w:val="2E15312F"/>
    <w:rsid w:val="2E4B131B"/>
    <w:rsid w:val="2E718AAE"/>
    <w:rsid w:val="2E995030"/>
    <w:rsid w:val="2EBF3CB0"/>
    <w:rsid w:val="2ECD7FA3"/>
    <w:rsid w:val="2EEC8D73"/>
    <w:rsid w:val="2EED4102"/>
    <w:rsid w:val="2F25ADB1"/>
    <w:rsid w:val="2F48E4CD"/>
    <w:rsid w:val="2F5761C5"/>
    <w:rsid w:val="2F83908A"/>
    <w:rsid w:val="2F94B7DA"/>
    <w:rsid w:val="2FA2AD45"/>
    <w:rsid w:val="2FA5F1CF"/>
    <w:rsid w:val="2FB8EFF3"/>
    <w:rsid w:val="2FC3AD9A"/>
    <w:rsid w:val="2FCEE949"/>
    <w:rsid w:val="2FE5CB42"/>
    <w:rsid w:val="3024E94A"/>
    <w:rsid w:val="3043731F"/>
    <w:rsid w:val="30556DC4"/>
    <w:rsid w:val="3056C26D"/>
    <w:rsid w:val="30C9E82C"/>
    <w:rsid w:val="30EA3986"/>
    <w:rsid w:val="30F3C731"/>
    <w:rsid w:val="3121AE09"/>
    <w:rsid w:val="3130BB79"/>
    <w:rsid w:val="313E7DA6"/>
    <w:rsid w:val="3183AC1E"/>
    <w:rsid w:val="3192C629"/>
    <w:rsid w:val="31C0B9AB"/>
    <w:rsid w:val="31CEA097"/>
    <w:rsid w:val="31D7E8C0"/>
    <w:rsid w:val="320C0458"/>
    <w:rsid w:val="323BF7EF"/>
    <w:rsid w:val="3257AE57"/>
    <w:rsid w:val="3276B00C"/>
    <w:rsid w:val="3277F076"/>
    <w:rsid w:val="328609E7"/>
    <w:rsid w:val="32BF8096"/>
    <w:rsid w:val="32E51E98"/>
    <w:rsid w:val="32FEFF24"/>
    <w:rsid w:val="330B3A29"/>
    <w:rsid w:val="33102B33"/>
    <w:rsid w:val="3315468F"/>
    <w:rsid w:val="3347C00E"/>
    <w:rsid w:val="3352B690"/>
    <w:rsid w:val="3361BC29"/>
    <w:rsid w:val="33801DC9"/>
    <w:rsid w:val="33B19BC9"/>
    <w:rsid w:val="33E461A3"/>
    <w:rsid w:val="34097252"/>
    <w:rsid w:val="340AD448"/>
    <w:rsid w:val="34134C82"/>
    <w:rsid w:val="3414CA4B"/>
    <w:rsid w:val="3453C818"/>
    <w:rsid w:val="34C239F5"/>
    <w:rsid w:val="34CEF1B5"/>
    <w:rsid w:val="34DCEC85"/>
    <w:rsid w:val="35201737"/>
    <w:rsid w:val="357BC6D8"/>
    <w:rsid w:val="35C9F8E5"/>
    <w:rsid w:val="35CEE371"/>
    <w:rsid w:val="35D9A9B1"/>
    <w:rsid w:val="35FBE7CC"/>
    <w:rsid w:val="36642969"/>
    <w:rsid w:val="3682EEEB"/>
    <w:rsid w:val="3689BC04"/>
    <w:rsid w:val="36950C7D"/>
    <w:rsid w:val="36DAF6CC"/>
    <w:rsid w:val="36E41985"/>
    <w:rsid w:val="36ECE506"/>
    <w:rsid w:val="36EEBB76"/>
    <w:rsid w:val="37077F4A"/>
    <w:rsid w:val="37255EE3"/>
    <w:rsid w:val="37435191"/>
    <w:rsid w:val="3759D8CC"/>
    <w:rsid w:val="376A3678"/>
    <w:rsid w:val="37CB9A82"/>
    <w:rsid w:val="37DA251E"/>
    <w:rsid w:val="37EA4282"/>
    <w:rsid w:val="37EE479F"/>
    <w:rsid w:val="37F4179E"/>
    <w:rsid w:val="37F68BB8"/>
    <w:rsid w:val="380DC79A"/>
    <w:rsid w:val="38345846"/>
    <w:rsid w:val="38614F7F"/>
    <w:rsid w:val="388751E8"/>
    <w:rsid w:val="38A22CC3"/>
    <w:rsid w:val="38DF21F2"/>
    <w:rsid w:val="390199A7"/>
    <w:rsid w:val="39153824"/>
    <w:rsid w:val="395296F6"/>
    <w:rsid w:val="3962E9BE"/>
    <w:rsid w:val="396814ED"/>
    <w:rsid w:val="3998FAF1"/>
    <w:rsid w:val="39B94CF4"/>
    <w:rsid w:val="39EB2CCB"/>
    <w:rsid w:val="3A20DD4D"/>
    <w:rsid w:val="3A270B53"/>
    <w:rsid w:val="3A518D88"/>
    <w:rsid w:val="3A70273D"/>
    <w:rsid w:val="3AA8E575"/>
    <w:rsid w:val="3AAB9AF4"/>
    <w:rsid w:val="3AD9547A"/>
    <w:rsid w:val="3AEEAD2C"/>
    <w:rsid w:val="3AF277C1"/>
    <w:rsid w:val="3B008109"/>
    <w:rsid w:val="3B033B44"/>
    <w:rsid w:val="3B0BD5E2"/>
    <w:rsid w:val="3B25DB17"/>
    <w:rsid w:val="3B6F9A0B"/>
    <w:rsid w:val="3B701718"/>
    <w:rsid w:val="3BEC3EAC"/>
    <w:rsid w:val="3BFA90AC"/>
    <w:rsid w:val="3C1DFBC3"/>
    <w:rsid w:val="3C28AA87"/>
    <w:rsid w:val="3C4D992E"/>
    <w:rsid w:val="3C9CE7EB"/>
    <w:rsid w:val="3CA65C3C"/>
    <w:rsid w:val="3CBEEBBC"/>
    <w:rsid w:val="3CEEAB61"/>
    <w:rsid w:val="3D6DD51E"/>
    <w:rsid w:val="3D7E570A"/>
    <w:rsid w:val="3D84E373"/>
    <w:rsid w:val="3D880F0D"/>
    <w:rsid w:val="3DF61624"/>
    <w:rsid w:val="3E0BA6AC"/>
    <w:rsid w:val="3E264AF4"/>
    <w:rsid w:val="3E768253"/>
    <w:rsid w:val="3EDF5B30"/>
    <w:rsid w:val="3F025226"/>
    <w:rsid w:val="3F058947"/>
    <w:rsid w:val="3F07A71A"/>
    <w:rsid w:val="3F106D2F"/>
    <w:rsid w:val="3F23DF6E"/>
    <w:rsid w:val="3F499976"/>
    <w:rsid w:val="3F549E07"/>
    <w:rsid w:val="3F89BFBA"/>
    <w:rsid w:val="3FCB7577"/>
    <w:rsid w:val="3FD57B46"/>
    <w:rsid w:val="3FDF4705"/>
    <w:rsid w:val="402F362C"/>
    <w:rsid w:val="409AEA97"/>
    <w:rsid w:val="40CB43E5"/>
    <w:rsid w:val="40D53059"/>
    <w:rsid w:val="40F16CE6"/>
    <w:rsid w:val="40F8D569"/>
    <w:rsid w:val="4108C176"/>
    <w:rsid w:val="414714DF"/>
    <w:rsid w:val="4165CBE7"/>
    <w:rsid w:val="416C5392"/>
    <w:rsid w:val="41BF3FD5"/>
    <w:rsid w:val="41BF6552"/>
    <w:rsid w:val="41BFE92C"/>
    <w:rsid w:val="41CBC3CE"/>
    <w:rsid w:val="41EEF7BF"/>
    <w:rsid w:val="4208BBAB"/>
    <w:rsid w:val="42471942"/>
    <w:rsid w:val="4288C07E"/>
    <w:rsid w:val="428AF2DA"/>
    <w:rsid w:val="42C847FF"/>
    <w:rsid w:val="4305CDED"/>
    <w:rsid w:val="4306E4A0"/>
    <w:rsid w:val="4318FDF1"/>
    <w:rsid w:val="4346BE25"/>
    <w:rsid w:val="439C9EB4"/>
    <w:rsid w:val="43A9B70B"/>
    <w:rsid w:val="43C2849A"/>
    <w:rsid w:val="43F1D504"/>
    <w:rsid w:val="442DFD40"/>
    <w:rsid w:val="44435895"/>
    <w:rsid w:val="449308DA"/>
    <w:rsid w:val="44AA46F5"/>
    <w:rsid w:val="44B73D4F"/>
    <w:rsid w:val="44E66A58"/>
    <w:rsid w:val="44EB6E7A"/>
    <w:rsid w:val="4594AFA2"/>
    <w:rsid w:val="4599D828"/>
    <w:rsid w:val="45AE71A4"/>
    <w:rsid w:val="45B3099F"/>
    <w:rsid w:val="45C59280"/>
    <w:rsid w:val="4644D99E"/>
    <w:rsid w:val="4654A30D"/>
    <w:rsid w:val="465DEFBF"/>
    <w:rsid w:val="466A0788"/>
    <w:rsid w:val="466A3065"/>
    <w:rsid w:val="467E5EE7"/>
    <w:rsid w:val="46B6A4FA"/>
    <w:rsid w:val="470180FB"/>
    <w:rsid w:val="470D640B"/>
    <w:rsid w:val="47176FBB"/>
    <w:rsid w:val="472668E7"/>
    <w:rsid w:val="47291034"/>
    <w:rsid w:val="472DBB03"/>
    <w:rsid w:val="4735A889"/>
    <w:rsid w:val="4739FC59"/>
    <w:rsid w:val="47777A03"/>
    <w:rsid w:val="47A22BFC"/>
    <w:rsid w:val="47B21530"/>
    <w:rsid w:val="47D24C92"/>
    <w:rsid w:val="47E13476"/>
    <w:rsid w:val="47E44A1D"/>
    <w:rsid w:val="47ED730B"/>
    <w:rsid w:val="47F71AC2"/>
    <w:rsid w:val="4810431F"/>
    <w:rsid w:val="48191FF0"/>
    <w:rsid w:val="48293DFF"/>
    <w:rsid w:val="484FE156"/>
    <w:rsid w:val="48AD12AB"/>
    <w:rsid w:val="48D15249"/>
    <w:rsid w:val="48FA345E"/>
    <w:rsid w:val="4907114D"/>
    <w:rsid w:val="49344983"/>
    <w:rsid w:val="4965BBB5"/>
    <w:rsid w:val="4967A0DB"/>
    <w:rsid w:val="4978F8F5"/>
    <w:rsid w:val="49A9CA15"/>
    <w:rsid w:val="49AC1380"/>
    <w:rsid w:val="49B9DB7B"/>
    <w:rsid w:val="49E75BE9"/>
    <w:rsid w:val="49F4FF04"/>
    <w:rsid w:val="4A1C248C"/>
    <w:rsid w:val="4A1F807A"/>
    <w:rsid w:val="4A469D3E"/>
    <w:rsid w:val="4A5CC388"/>
    <w:rsid w:val="4A6329B8"/>
    <w:rsid w:val="4A895374"/>
    <w:rsid w:val="4A9903A3"/>
    <w:rsid w:val="4AADCCA7"/>
    <w:rsid w:val="4AC8F80E"/>
    <w:rsid w:val="4AD24E60"/>
    <w:rsid w:val="4AD5A56B"/>
    <w:rsid w:val="4B7A40AC"/>
    <w:rsid w:val="4B92B7D3"/>
    <w:rsid w:val="4BEFF14F"/>
    <w:rsid w:val="4C1B8587"/>
    <w:rsid w:val="4C2A225D"/>
    <w:rsid w:val="4C6BAA7E"/>
    <w:rsid w:val="4CA8AF04"/>
    <w:rsid w:val="4CC8DB51"/>
    <w:rsid w:val="4CF1E00D"/>
    <w:rsid w:val="4D0890E7"/>
    <w:rsid w:val="4D2D3F55"/>
    <w:rsid w:val="4D323087"/>
    <w:rsid w:val="4D3E9C70"/>
    <w:rsid w:val="4D5B3426"/>
    <w:rsid w:val="4D71F486"/>
    <w:rsid w:val="4D947972"/>
    <w:rsid w:val="4DE23D0F"/>
    <w:rsid w:val="4E077ADF"/>
    <w:rsid w:val="4E344421"/>
    <w:rsid w:val="4E428A3F"/>
    <w:rsid w:val="4E4A0258"/>
    <w:rsid w:val="4E54C339"/>
    <w:rsid w:val="4E92947E"/>
    <w:rsid w:val="4EC2F441"/>
    <w:rsid w:val="4F434082"/>
    <w:rsid w:val="4F43E19C"/>
    <w:rsid w:val="4F69B094"/>
    <w:rsid w:val="4F82779E"/>
    <w:rsid w:val="4F980AAE"/>
    <w:rsid w:val="4F9E3C6B"/>
    <w:rsid w:val="4FA516BB"/>
    <w:rsid w:val="4FB911A2"/>
    <w:rsid w:val="4FE352C4"/>
    <w:rsid w:val="4FF2CFB4"/>
    <w:rsid w:val="5013189F"/>
    <w:rsid w:val="503A01BA"/>
    <w:rsid w:val="504FBE87"/>
    <w:rsid w:val="50547195"/>
    <w:rsid w:val="505EC4A2"/>
    <w:rsid w:val="506C9846"/>
    <w:rsid w:val="50A20BEE"/>
    <w:rsid w:val="50DA2FE6"/>
    <w:rsid w:val="50ECDE4D"/>
    <w:rsid w:val="50EFAB93"/>
    <w:rsid w:val="5103323A"/>
    <w:rsid w:val="513F17D8"/>
    <w:rsid w:val="5142A23A"/>
    <w:rsid w:val="51EF0864"/>
    <w:rsid w:val="5205817E"/>
    <w:rsid w:val="5236FC46"/>
    <w:rsid w:val="524EAD10"/>
    <w:rsid w:val="525B77C7"/>
    <w:rsid w:val="528AED2B"/>
    <w:rsid w:val="52B65FF2"/>
    <w:rsid w:val="52D5EDF6"/>
    <w:rsid w:val="5318F9BD"/>
    <w:rsid w:val="537AE777"/>
    <w:rsid w:val="53B930C8"/>
    <w:rsid w:val="548113CE"/>
    <w:rsid w:val="54D4F324"/>
    <w:rsid w:val="54DF1733"/>
    <w:rsid w:val="54F4A09C"/>
    <w:rsid w:val="556ECFD9"/>
    <w:rsid w:val="55739F1B"/>
    <w:rsid w:val="55901439"/>
    <w:rsid w:val="55A78637"/>
    <w:rsid w:val="55B12E29"/>
    <w:rsid w:val="55DF1509"/>
    <w:rsid w:val="55E5C064"/>
    <w:rsid w:val="55F96D5D"/>
    <w:rsid w:val="55F99E66"/>
    <w:rsid w:val="561C4FC6"/>
    <w:rsid w:val="56544E54"/>
    <w:rsid w:val="56711F2C"/>
    <w:rsid w:val="56A86547"/>
    <w:rsid w:val="56E55F6D"/>
    <w:rsid w:val="56E8EE0F"/>
    <w:rsid w:val="56F4EAD2"/>
    <w:rsid w:val="5722ACF3"/>
    <w:rsid w:val="5767D67C"/>
    <w:rsid w:val="57685355"/>
    <w:rsid w:val="579A919D"/>
    <w:rsid w:val="57F01EB5"/>
    <w:rsid w:val="57F31EBB"/>
    <w:rsid w:val="57FB7F98"/>
    <w:rsid w:val="5824BD6D"/>
    <w:rsid w:val="5835303D"/>
    <w:rsid w:val="5845218B"/>
    <w:rsid w:val="58538313"/>
    <w:rsid w:val="58BB74DB"/>
    <w:rsid w:val="58D3D211"/>
    <w:rsid w:val="5957E30B"/>
    <w:rsid w:val="59710CAD"/>
    <w:rsid w:val="59C08DCE"/>
    <w:rsid w:val="5A0E7037"/>
    <w:rsid w:val="5A0ECADC"/>
    <w:rsid w:val="5A1D1CD7"/>
    <w:rsid w:val="5A63161D"/>
    <w:rsid w:val="5A854E08"/>
    <w:rsid w:val="5A8554B9"/>
    <w:rsid w:val="5A9CDD71"/>
    <w:rsid w:val="5ACEB4F3"/>
    <w:rsid w:val="5B0A3A9C"/>
    <w:rsid w:val="5B1D16E0"/>
    <w:rsid w:val="5B29CD14"/>
    <w:rsid w:val="5B2FACFD"/>
    <w:rsid w:val="5B65C4F2"/>
    <w:rsid w:val="5B666053"/>
    <w:rsid w:val="5B6CD0FF"/>
    <w:rsid w:val="5B793B31"/>
    <w:rsid w:val="5B7D5442"/>
    <w:rsid w:val="5BDDE871"/>
    <w:rsid w:val="5C3B9FCB"/>
    <w:rsid w:val="5C48781F"/>
    <w:rsid w:val="5C5785A0"/>
    <w:rsid w:val="5C7BD460"/>
    <w:rsid w:val="5CB8E741"/>
    <w:rsid w:val="5CBAAC15"/>
    <w:rsid w:val="5CBD96AF"/>
    <w:rsid w:val="5CCB7D5E"/>
    <w:rsid w:val="5D08A160"/>
    <w:rsid w:val="5D1AD7C3"/>
    <w:rsid w:val="5D229380"/>
    <w:rsid w:val="5D2E7D82"/>
    <w:rsid w:val="5DC07039"/>
    <w:rsid w:val="5DC88DA2"/>
    <w:rsid w:val="5DCC304D"/>
    <w:rsid w:val="5DFF929C"/>
    <w:rsid w:val="5E4114D6"/>
    <w:rsid w:val="5E92073C"/>
    <w:rsid w:val="5EA111A2"/>
    <w:rsid w:val="5EA37068"/>
    <w:rsid w:val="5ECABDBF"/>
    <w:rsid w:val="5ED7659D"/>
    <w:rsid w:val="5EF08DFA"/>
    <w:rsid w:val="5F72EA7C"/>
    <w:rsid w:val="5FB9B3A1"/>
    <w:rsid w:val="600F4A7B"/>
    <w:rsid w:val="60203DF7"/>
    <w:rsid w:val="6031522D"/>
    <w:rsid w:val="6045DC52"/>
    <w:rsid w:val="6055727F"/>
    <w:rsid w:val="605A3442"/>
    <w:rsid w:val="606C2106"/>
    <w:rsid w:val="60719287"/>
    <w:rsid w:val="608C5E5B"/>
    <w:rsid w:val="60B6BC98"/>
    <w:rsid w:val="60D0DDB0"/>
    <w:rsid w:val="60E55F47"/>
    <w:rsid w:val="6130B467"/>
    <w:rsid w:val="6135A0F1"/>
    <w:rsid w:val="614BC80C"/>
    <w:rsid w:val="61548285"/>
    <w:rsid w:val="616CE1D7"/>
    <w:rsid w:val="618A4389"/>
    <w:rsid w:val="61D323A4"/>
    <w:rsid w:val="61E6134A"/>
    <w:rsid w:val="621BE6DC"/>
    <w:rsid w:val="623A4B03"/>
    <w:rsid w:val="626BF6BB"/>
    <w:rsid w:val="627D0A38"/>
    <w:rsid w:val="62812FA8"/>
    <w:rsid w:val="628747CF"/>
    <w:rsid w:val="62AFD14B"/>
    <w:rsid w:val="62D1B996"/>
    <w:rsid w:val="6337182E"/>
    <w:rsid w:val="63495A1C"/>
    <w:rsid w:val="634FF133"/>
    <w:rsid w:val="6357314F"/>
    <w:rsid w:val="63576DB9"/>
    <w:rsid w:val="635A494D"/>
    <w:rsid w:val="63720AF7"/>
    <w:rsid w:val="63AAD6C0"/>
    <w:rsid w:val="63CBAA62"/>
    <w:rsid w:val="63DC79D7"/>
    <w:rsid w:val="63E2CA0B"/>
    <w:rsid w:val="63F85B25"/>
    <w:rsid w:val="641DA463"/>
    <w:rsid w:val="6443B426"/>
    <w:rsid w:val="64615F52"/>
    <w:rsid w:val="64654D71"/>
    <w:rsid w:val="64685529"/>
    <w:rsid w:val="64701201"/>
    <w:rsid w:val="648CE625"/>
    <w:rsid w:val="6507015D"/>
    <w:rsid w:val="65409641"/>
    <w:rsid w:val="654697B9"/>
    <w:rsid w:val="657145E7"/>
    <w:rsid w:val="65AE55E7"/>
    <w:rsid w:val="65DC0854"/>
    <w:rsid w:val="65E9DA6F"/>
    <w:rsid w:val="66684DA3"/>
    <w:rsid w:val="66903195"/>
    <w:rsid w:val="66A3E180"/>
    <w:rsid w:val="66A8A7AF"/>
    <w:rsid w:val="66AE824D"/>
    <w:rsid w:val="66B9554C"/>
    <w:rsid w:val="66C2D909"/>
    <w:rsid w:val="66C975C6"/>
    <w:rsid w:val="674FEC88"/>
    <w:rsid w:val="67607BF7"/>
    <w:rsid w:val="6787339A"/>
    <w:rsid w:val="67891CE3"/>
    <w:rsid w:val="679BC711"/>
    <w:rsid w:val="679FF5EB"/>
    <w:rsid w:val="68002250"/>
    <w:rsid w:val="68034393"/>
    <w:rsid w:val="680424DB"/>
    <w:rsid w:val="681D14A1"/>
    <w:rsid w:val="6857EDAD"/>
    <w:rsid w:val="685B4555"/>
    <w:rsid w:val="688F1E13"/>
    <w:rsid w:val="68B3E4AB"/>
    <w:rsid w:val="68CCF490"/>
    <w:rsid w:val="68EC0CD7"/>
    <w:rsid w:val="68F872A6"/>
    <w:rsid w:val="68F93E60"/>
    <w:rsid w:val="69172549"/>
    <w:rsid w:val="69DB8242"/>
    <w:rsid w:val="69F715B6"/>
    <w:rsid w:val="6A167394"/>
    <w:rsid w:val="6A27AAA0"/>
    <w:rsid w:val="6A548728"/>
    <w:rsid w:val="6A88C73C"/>
    <w:rsid w:val="6A94E950"/>
    <w:rsid w:val="6AC7F5B6"/>
    <w:rsid w:val="6B36093C"/>
    <w:rsid w:val="6B742B75"/>
    <w:rsid w:val="6B79D226"/>
    <w:rsid w:val="6B816B96"/>
    <w:rsid w:val="6B847EF3"/>
    <w:rsid w:val="6BD6BC47"/>
    <w:rsid w:val="6BDFB02E"/>
    <w:rsid w:val="6BEFCB2E"/>
    <w:rsid w:val="6BF12B09"/>
    <w:rsid w:val="6C127A92"/>
    <w:rsid w:val="6C16C100"/>
    <w:rsid w:val="6C16F144"/>
    <w:rsid w:val="6C2B8078"/>
    <w:rsid w:val="6C2B9BEB"/>
    <w:rsid w:val="6C790D4C"/>
    <w:rsid w:val="6C88739A"/>
    <w:rsid w:val="6CB4EA68"/>
    <w:rsid w:val="6CBA38CC"/>
    <w:rsid w:val="6D47DED5"/>
    <w:rsid w:val="6D54B652"/>
    <w:rsid w:val="6D6A33C0"/>
    <w:rsid w:val="6D8353A0"/>
    <w:rsid w:val="6D8B202E"/>
    <w:rsid w:val="6DAE4AF3"/>
    <w:rsid w:val="6DB7339D"/>
    <w:rsid w:val="6DD11F10"/>
    <w:rsid w:val="6DFF78E3"/>
    <w:rsid w:val="6EA08C09"/>
    <w:rsid w:val="6EC45B37"/>
    <w:rsid w:val="6ECA86D9"/>
    <w:rsid w:val="6ED35B4A"/>
    <w:rsid w:val="6EE3AF36"/>
    <w:rsid w:val="6EFADB06"/>
    <w:rsid w:val="6F48F8A7"/>
    <w:rsid w:val="6F4E8974"/>
    <w:rsid w:val="6F774AAC"/>
    <w:rsid w:val="6F8C0CAD"/>
    <w:rsid w:val="6FBC36AA"/>
    <w:rsid w:val="6FF46AFE"/>
    <w:rsid w:val="705561AF"/>
    <w:rsid w:val="707BD4BB"/>
    <w:rsid w:val="70847FA8"/>
    <w:rsid w:val="70B18A56"/>
    <w:rsid w:val="70EED45F"/>
    <w:rsid w:val="71140AC1"/>
    <w:rsid w:val="712C9195"/>
    <w:rsid w:val="714C7E6F"/>
    <w:rsid w:val="714D4A4D"/>
    <w:rsid w:val="71A48522"/>
    <w:rsid w:val="71D22F70"/>
    <w:rsid w:val="71ECA53F"/>
    <w:rsid w:val="722B7438"/>
    <w:rsid w:val="72346E9F"/>
    <w:rsid w:val="726A858F"/>
    <w:rsid w:val="728517D1"/>
    <w:rsid w:val="7287E4D6"/>
    <w:rsid w:val="729211BF"/>
    <w:rsid w:val="729566A0"/>
    <w:rsid w:val="72A3BE83"/>
    <w:rsid w:val="72C61E58"/>
    <w:rsid w:val="72CFE13E"/>
    <w:rsid w:val="730111C7"/>
    <w:rsid w:val="7306AA0F"/>
    <w:rsid w:val="731E4C92"/>
    <w:rsid w:val="7329269C"/>
    <w:rsid w:val="732CB34A"/>
    <w:rsid w:val="734B018D"/>
    <w:rsid w:val="734B6C3C"/>
    <w:rsid w:val="735D9F42"/>
    <w:rsid w:val="73B72059"/>
    <w:rsid w:val="73C3742E"/>
    <w:rsid w:val="74268FC2"/>
    <w:rsid w:val="743A5F51"/>
    <w:rsid w:val="7461EEB9"/>
    <w:rsid w:val="748CA6E4"/>
    <w:rsid w:val="748F7661"/>
    <w:rsid w:val="74A27A70"/>
    <w:rsid w:val="74C27AAD"/>
    <w:rsid w:val="74D6FFFC"/>
    <w:rsid w:val="74EE4315"/>
    <w:rsid w:val="7518D3E4"/>
    <w:rsid w:val="756A1F9C"/>
    <w:rsid w:val="756F342E"/>
    <w:rsid w:val="75970681"/>
    <w:rsid w:val="75BB058F"/>
    <w:rsid w:val="75BCA5D7"/>
    <w:rsid w:val="75E883B6"/>
    <w:rsid w:val="76029DA2"/>
    <w:rsid w:val="7607FAE4"/>
    <w:rsid w:val="7616A63A"/>
    <w:rsid w:val="762303C7"/>
    <w:rsid w:val="7644A53E"/>
    <w:rsid w:val="76934DCB"/>
    <w:rsid w:val="7698FCCF"/>
    <w:rsid w:val="76B2ACCB"/>
    <w:rsid w:val="76B60875"/>
    <w:rsid w:val="76C2C75C"/>
    <w:rsid w:val="772FCE69"/>
    <w:rsid w:val="775E3084"/>
    <w:rsid w:val="776406FB"/>
    <w:rsid w:val="77A2B389"/>
    <w:rsid w:val="77CA55F0"/>
    <w:rsid w:val="77D41B82"/>
    <w:rsid w:val="77F04909"/>
    <w:rsid w:val="77FBCCFC"/>
    <w:rsid w:val="77FFF727"/>
    <w:rsid w:val="7803C36C"/>
    <w:rsid w:val="780E37D2"/>
    <w:rsid w:val="7824D908"/>
    <w:rsid w:val="78398620"/>
    <w:rsid w:val="7872DB74"/>
    <w:rsid w:val="78771217"/>
    <w:rsid w:val="7889FBE2"/>
    <w:rsid w:val="78A2571A"/>
    <w:rsid w:val="78ABC7F0"/>
    <w:rsid w:val="78FEEE65"/>
    <w:rsid w:val="790296E0"/>
    <w:rsid w:val="792D5F28"/>
    <w:rsid w:val="793B110E"/>
    <w:rsid w:val="7956F515"/>
    <w:rsid w:val="79652C12"/>
    <w:rsid w:val="7A17B987"/>
    <w:rsid w:val="7A1D5DC0"/>
    <w:rsid w:val="7A36C26B"/>
    <w:rsid w:val="7A8AAF2F"/>
    <w:rsid w:val="7AD6E16F"/>
    <w:rsid w:val="7B4F9245"/>
    <w:rsid w:val="7BA4CEC0"/>
    <w:rsid w:val="7BB92E21"/>
    <w:rsid w:val="7BC8A84F"/>
    <w:rsid w:val="7BD04187"/>
    <w:rsid w:val="7C0B3880"/>
    <w:rsid w:val="7C22A6A2"/>
    <w:rsid w:val="7C7E2E68"/>
    <w:rsid w:val="7C895F06"/>
    <w:rsid w:val="7C8DA549"/>
    <w:rsid w:val="7C939A91"/>
    <w:rsid w:val="7CE4FFBA"/>
    <w:rsid w:val="7CFB11C6"/>
    <w:rsid w:val="7D0CF743"/>
    <w:rsid w:val="7D3D9A8E"/>
    <w:rsid w:val="7D55AB7A"/>
    <w:rsid w:val="7D56C89A"/>
    <w:rsid w:val="7DCFAB96"/>
    <w:rsid w:val="7DD9F90F"/>
    <w:rsid w:val="7E0E8231"/>
    <w:rsid w:val="7E4F9C00"/>
    <w:rsid w:val="7EA8C7A4"/>
    <w:rsid w:val="7EE3F6A8"/>
    <w:rsid w:val="7EEA98F7"/>
    <w:rsid w:val="7EFCEE17"/>
    <w:rsid w:val="7F071F2C"/>
    <w:rsid w:val="7F2710BF"/>
    <w:rsid w:val="7F46F1E1"/>
    <w:rsid w:val="7F4EC6E2"/>
    <w:rsid w:val="7F7C6C38"/>
    <w:rsid w:val="7F964881"/>
    <w:rsid w:val="7F9917BB"/>
    <w:rsid w:val="7FCEBF5E"/>
    <w:rsid w:val="7FDD72E5"/>
    <w:rsid w:val="7FFEB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0708"/>
  <w15:chartTrackingRefBased/>
  <w15:docId w15:val="{AE84AE93-C49E-46BF-B2B8-DB656F27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6F"/>
    <w:rPr>
      <w:color w:val="0563C1" w:themeColor="hyperlink"/>
      <w:u w:val="single"/>
    </w:rPr>
  </w:style>
  <w:style w:type="character" w:customStyle="1" w:styleId="UnresolvedMention1">
    <w:name w:val="Unresolved Mention1"/>
    <w:basedOn w:val="DefaultParagraphFont"/>
    <w:uiPriority w:val="99"/>
    <w:semiHidden/>
    <w:unhideWhenUsed/>
    <w:rsid w:val="0083666F"/>
    <w:rPr>
      <w:color w:val="605E5C"/>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1D0E0A"/>
    <w:pPr>
      <w:spacing w:after="0" w:line="240" w:lineRule="auto"/>
    </w:pPr>
  </w:style>
  <w:style w:type="character" w:styleId="CommentReference">
    <w:name w:val="annotation reference"/>
    <w:basedOn w:val="DefaultParagraphFont"/>
    <w:uiPriority w:val="99"/>
    <w:semiHidden/>
    <w:unhideWhenUsed/>
    <w:rsid w:val="001D0E0A"/>
    <w:rPr>
      <w:sz w:val="16"/>
      <w:szCs w:val="16"/>
    </w:rPr>
  </w:style>
  <w:style w:type="paragraph" w:styleId="CommentText">
    <w:name w:val="annotation text"/>
    <w:basedOn w:val="Normal"/>
    <w:link w:val="CommentTextChar"/>
    <w:uiPriority w:val="99"/>
    <w:semiHidden/>
    <w:unhideWhenUsed/>
    <w:rsid w:val="001D0E0A"/>
    <w:pPr>
      <w:spacing w:line="240" w:lineRule="auto"/>
    </w:pPr>
    <w:rPr>
      <w:sz w:val="20"/>
      <w:szCs w:val="20"/>
    </w:rPr>
  </w:style>
  <w:style w:type="character" w:customStyle="1" w:styleId="CommentTextChar">
    <w:name w:val="Comment Text Char"/>
    <w:basedOn w:val="DefaultParagraphFont"/>
    <w:link w:val="CommentText"/>
    <w:uiPriority w:val="99"/>
    <w:semiHidden/>
    <w:rsid w:val="001D0E0A"/>
    <w:rPr>
      <w:sz w:val="20"/>
      <w:szCs w:val="20"/>
    </w:rPr>
  </w:style>
  <w:style w:type="paragraph" w:styleId="CommentSubject">
    <w:name w:val="annotation subject"/>
    <w:basedOn w:val="CommentText"/>
    <w:next w:val="CommentText"/>
    <w:link w:val="CommentSubjectChar"/>
    <w:uiPriority w:val="99"/>
    <w:semiHidden/>
    <w:unhideWhenUsed/>
    <w:rsid w:val="001D0E0A"/>
    <w:rPr>
      <w:b/>
      <w:bCs/>
    </w:rPr>
  </w:style>
  <w:style w:type="character" w:customStyle="1" w:styleId="CommentSubjectChar">
    <w:name w:val="Comment Subject Char"/>
    <w:basedOn w:val="CommentTextChar"/>
    <w:link w:val="CommentSubject"/>
    <w:uiPriority w:val="99"/>
    <w:semiHidden/>
    <w:rsid w:val="001D0E0A"/>
    <w:rPr>
      <w:b/>
      <w:bCs/>
      <w:sz w:val="20"/>
      <w:szCs w:val="20"/>
    </w:rPr>
  </w:style>
  <w:style w:type="character" w:customStyle="1" w:styleId="apple-converted-space">
    <w:name w:val="apple-converted-space"/>
    <w:basedOn w:val="DefaultParagraphFont"/>
    <w:rsid w:val="008C1F20"/>
  </w:style>
  <w:style w:type="character" w:customStyle="1" w:styleId="markedcontent">
    <w:name w:val="markedcontent"/>
    <w:basedOn w:val="DefaultParagraphFont"/>
    <w:rsid w:val="00FD116F"/>
  </w:style>
  <w:style w:type="character" w:styleId="FollowedHyperlink">
    <w:name w:val="FollowedHyperlink"/>
    <w:basedOn w:val="DefaultParagraphFont"/>
    <w:uiPriority w:val="99"/>
    <w:semiHidden/>
    <w:unhideWhenUsed/>
    <w:rsid w:val="002C3DB5"/>
    <w:rPr>
      <w:color w:val="954F72" w:themeColor="followedHyperlink"/>
      <w:u w:val="single"/>
    </w:rPr>
  </w:style>
  <w:style w:type="character" w:styleId="Emphasis">
    <w:name w:val="Emphasis"/>
    <w:basedOn w:val="DefaultParagraphFont"/>
    <w:uiPriority w:val="20"/>
    <w:qFormat/>
    <w:rsid w:val="00B54195"/>
    <w:rPr>
      <w:i/>
      <w:iCs/>
    </w:rPr>
  </w:style>
  <w:style w:type="character" w:customStyle="1" w:styleId="anchor-text">
    <w:name w:val="anchor-text"/>
    <w:basedOn w:val="DefaultParagraphFont"/>
    <w:rsid w:val="00B54195"/>
  </w:style>
  <w:style w:type="paragraph" w:styleId="BalloonText">
    <w:name w:val="Balloon Text"/>
    <w:basedOn w:val="Normal"/>
    <w:link w:val="BalloonTextChar"/>
    <w:uiPriority w:val="99"/>
    <w:semiHidden/>
    <w:unhideWhenUsed/>
    <w:rsid w:val="00B40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9AF"/>
    <w:rPr>
      <w:rFonts w:ascii="Segoe UI" w:hAnsi="Segoe UI" w:cs="Segoe UI"/>
      <w:sz w:val="18"/>
      <w:szCs w:val="18"/>
    </w:rPr>
  </w:style>
  <w:style w:type="paragraph" w:styleId="Header">
    <w:name w:val="header"/>
    <w:basedOn w:val="Normal"/>
    <w:link w:val="HeaderChar"/>
    <w:uiPriority w:val="99"/>
    <w:unhideWhenUsed/>
    <w:rsid w:val="00E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FBE"/>
  </w:style>
  <w:style w:type="paragraph" w:styleId="Footer">
    <w:name w:val="footer"/>
    <w:basedOn w:val="Normal"/>
    <w:link w:val="FooterChar"/>
    <w:uiPriority w:val="99"/>
    <w:unhideWhenUsed/>
    <w:rsid w:val="00E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FBE"/>
  </w:style>
  <w:style w:type="character" w:customStyle="1" w:styleId="UnresolvedMention2">
    <w:name w:val="Unresolved Mention2"/>
    <w:basedOn w:val="DefaultParagraphFont"/>
    <w:uiPriority w:val="99"/>
    <w:semiHidden/>
    <w:unhideWhenUsed/>
    <w:rsid w:val="000E2ED6"/>
    <w:rPr>
      <w:color w:val="605E5C"/>
      <w:shd w:val="clear" w:color="auto" w:fill="E1DFDD"/>
    </w:rPr>
  </w:style>
  <w:style w:type="character" w:styleId="PlaceholderText">
    <w:name w:val="Placeholder Text"/>
    <w:basedOn w:val="DefaultParagraphFont"/>
    <w:uiPriority w:val="99"/>
    <w:semiHidden/>
    <w:rsid w:val="000C221A"/>
    <w:rPr>
      <w:color w:val="808080"/>
    </w:rPr>
  </w:style>
  <w:style w:type="character" w:customStyle="1" w:styleId="author">
    <w:name w:val="author"/>
    <w:basedOn w:val="DefaultParagraphFont"/>
    <w:rsid w:val="00A0060F"/>
  </w:style>
  <w:style w:type="character" w:customStyle="1" w:styleId="pubyear">
    <w:name w:val="pubyear"/>
    <w:basedOn w:val="DefaultParagraphFont"/>
    <w:rsid w:val="00A0060F"/>
  </w:style>
  <w:style w:type="character" w:customStyle="1" w:styleId="articletitle">
    <w:name w:val="articletitle"/>
    <w:basedOn w:val="DefaultParagraphFont"/>
    <w:rsid w:val="00A0060F"/>
  </w:style>
  <w:style w:type="character" w:customStyle="1" w:styleId="vol">
    <w:name w:val="vol"/>
    <w:basedOn w:val="DefaultParagraphFont"/>
    <w:rsid w:val="00A0060F"/>
  </w:style>
  <w:style w:type="character" w:customStyle="1" w:styleId="pagefirst">
    <w:name w:val="pagefirst"/>
    <w:basedOn w:val="DefaultParagraphFont"/>
    <w:rsid w:val="00A0060F"/>
  </w:style>
  <w:style w:type="character" w:customStyle="1" w:styleId="pagelast">
    <w:name w:val="pagelast"/>
    <w:basedOn w:val="DefaultParagraphFont"/>
    <w:rsid w:val="00A0060F"/>
  </w:style>
  <w:style w:type="character" w:styleId="UnresolvedMention">
    <w:name w:val="Unresolved Mention"/>
    <w:basedOn w:val="DefaultParagraphFont"/>
    <w:uiPriority w:val="99"/>
    <w:semiHidden/>
    <w:unhideWhenUsed/>
    <w:rsid w:val="00645D56"/>
    <w:rPr>
      <w:color w:val="605E5C"/>
      <w:shd w:val="clear" w:color="auto" w:fill="E1DFDD"/>
    </w:rPr>
  </w:style>
  <w:style w:type="character" w:styleId="PageNumber">
    <w:name w:val="page number"/>
    <w:basedOn w:val="DefaultParagraphFont"/>
    <w:uiPriority w:val="99"/>
    <w:semiHidden/>
    <w:unhideWhenUsed/>
    <w:rsid w:val="00DD027D"/>
  </w:style>
  <w:style w:type="character" w:customStyle="1" w:styleId="Heading1Char">
    <w:name w:val="Heading 1 Char"/>
    <w:basedOn w:val="DefaultParagraphFont"/>
    <w:link w:val="Heading1"/>
    <w:uiPriority w:val="9"/>
    <w:rsid w:val="000A44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4A9"/>
    <w:pPr>
      <w:outlineLvl w:val="9"/>
    </w:pPr>
  </w:style>
  <w:style w:type="paragraph" w:styleId="TOC1">
    <w:name w:val="toc 1"/>
    <w:basedOn w:val="Normal"/>
    <w:next w:val="Normal"/>
    <w:autoRedefine/>
    <w:uiPriority w:val="39"/>
    <w:unhideWhenUsed/>
    <w:rsid w:val="00BE7F12"/>
    <w:pPr>
      <w:spacing w:after="100"/>
    </w:pPr>
  </w:style>
  <w:style w:type="paragraph" w:styleId="NormalWeb">
    <w:name w:val="Normal (Web)"/>
    <w:basedOn w:val="Normal"/>
    <w:uiPriority w:val="99"/>
    <w:semiHidden/>
    <w:unhideWhenUsed/>
    <w:rsid w:val="00014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8283">
      <w:bodyDiv w:val="1"/>
      <w:marLeft w:val="0"/>
      <w:marRight w:val="0"/>
      <w:marTop w:val="0"/>
      <w:marBottom w:val="0"/>
      <w:divBdr>
        <w:top w:val="none" w:sz="0" w:space="0" w:color="auto"/>
        <w:left w:val="none" w:sz="0" w:space="0" w:color="auto"/>
        <w:bottom w:val="none" w:sz="0" w:space="0" w:color="auto"/>
        <w:right w:val="none" w:sz="0" w:space="0" w:color="auto"/>
      </w:divBdr>
      <w:divsChild>
        <w:div w:id="2043282300">
          <w:marLeft w:val="0"/>
          <w:marRight w:val="0"/>
          <w:marTop w:val="0"/>
          <w:marBottom w:val="0"/>
          <w:divBdr>
            <w:top w:val="none" w:sz="0" w:space="0" w:color="auto"/>
            <w:left w:val="none" w:sz="0" w:space="0" w:color="auto"/>
            <w:bottom w:val="none" w:sz="0" w:space="0" w:color="auto"/>
            <w:right w:val="none" w:sz="0" w:space="0" w:color="auto"/>
          </w:divBdr>
        </w:div>
      </w:divsChild>
    </w:div>
    <w:div w:id="701974331">
      <w:bodyDiv w:val="1"/>
      <w:marLeft w:val="0"/>
      <w:marRight w:val="0"/>
      <w:marTop w:val="0"/>
      <w:marBottom w:val="0"/>
      <w:divBdr>
        <w:top w:val="none" w:sz="0" w:space="0" w:color="auto"/>
        <w:left w:val="none" w:sz="0" w:space="0" w:color="auto"/>
        <w:bottom w:val="none" w:sz="0" w:space="0" w:color="auto"/>
        <w:right w:val="none" w:sz="0" w:space="0" w:color="auto"/>
      </w:divBdr>
      <w:divsChild>
        <w:div w:id="244270983">
          <w:marLeft w:val="0"/>
          <w:marRight w:val="0"/>
          <w:marTop w:val="0"/>
          <w:marBottom w:val="0"/>
          <w:divBdr>
            <w:top w:val="none" w:sz="0" w:space="0" w:color="auto"/>
            <w:left w:val="none" w:sz="0" w:space="0" w:color="auto"/>
            <w:bottom w:val="none" w:sz="0" w:space="0" w:color="auto"/>
            <w:right w:val="none" w:sz="0" w:space="0" w:color="auto"/>
          </w:divBdr>
          <w:divsChild>
            <w:div w:id="585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sh.csiro.au/book/7130" TargetMode="External"/><Relationship Id="rId13" Type="http://schemas.microsoft.com/office/2011/relationships/commentsExtended" Target="commentsExtended.xml"/><Relationship Id="rId18" Type="http://schemas.openxmlformats.org/officeDocument/2006/relationships/hyperlink" Target="https://doi.org/10.1073/pnas.150591311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publish.csiro.au/book/7130" TargetMode="External"/><Relationship Id="rId20" Type="http://schemas.openxmlformats.org/officeDocument/2006/relationships/footer" Target="footer1.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hyperlink" Target="https://vertlife.org/" TargetMode="External"/><Relationship Id="rId19" Type="http://schemas.openxmlformats.org/officeDocument/2006/relationships/hyperlink" Target="https://doi.org/10.1126/sciadv.abe2101" TargetMode="External"/><Relationship Id="rId4" Type="http://schemas.openxmlformats.org/officeDocument/2006/relationships/settings" Target="settings.xml"/><Relationship Id="rId9" Type="http://schemas.openxmlformats.org/officeDocument/2006/relationships/hyperlink" Target="file:///C:/Users/sandracd/Downloads/1312102.pdf" TargetMode="Externa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86F8-96BF-4B7F-9E35-56C64CD7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1</Pages>
  <Words>4521</Words>
  <Characters>25774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198</cp:revision>
  <dcterms:created xsi:type="dcterms:W3CDTF">2023-11-01T17:20:00Z</dcterms:created>
  <dcterms:modified xsi:type="dcterms:W3CDTF">2025-03-11T14:17:00Z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473d64ed80cba749f42415706d88b145133e30fcc9017f0bc5f3432f2078664f</vt:lpwstr>
  </property>
  <property fmtid="{D5CDD505-2E9C-101B-9397-08002B2CF9AE}" pid="3" name="ZOTERO_PREF_1">
    <vt:lpwstr>&lt;data data-version="3" zotero-version="6.0.27"&gt;&lt;session id="qrCvd95j"/&gt;&lt;style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